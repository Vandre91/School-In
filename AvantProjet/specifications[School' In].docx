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2E678" w14:textId="77777777" w:rsidR="001618E6" w:rsidRPr="00FF6990" w:rsidRDefault="00173B1B" w:rsidP="001618E6">
      <w:pPr>
        <w:pStyle w:val="Corpsdetexte"/>
        <w:jc w:val="center"/>
        <w:rPr>
          <w:sz w:val="48"/>
          <w:lang w:val="fr-FR"/>
        </w:rPr>
      </w:pPr>
      <w:r w:rsidRPr="00FD30A9">
        <w:rPr>
          <w:noProof/>
          <w:sz w:val="48"/>
          <w:lang w:val="fr-FR" w:eastAsia="fr-FR" w:bidi="ar-SA"/>
        </w:rPr>
        <w:drawing>
          <wp:inline distT="0" distB="0" distL="0" distR="0" wp14:anchorId="0FEF1498" wp14:editId="61F5D193">
            <wp:extent cx="5029200" cy="1020445"/>
            <wp:effectExtent l="0" t="0" r="0" b="0"/>
            <wp:docPr id="1" name="Image 1" descr="https://encrypted-tbn2.gstatic.com/images?q=tbn:ANd9GcSX1Yxc-XxfVUUYVYKrqJx3JSXIM4jzM5vWnIm1YpWlqNJ0VKQF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5C2B" w14:textId="77777777" w:rsidR="001618E6" w:rsidRPr="00FF6990" w:rsidRDefault="00F61397" w:rsidP="001618E6">
      <w:pPr>
        <w:pStyle w:val="Titredocument"/>
        <w:rPr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14:paraId="400C978A" w14:textId="77777777" w:rsidR="008340B6" w:rsidRDefault="0063293D" w:rsidP="001618E6">
      <w:pPr>
        <w:pStyle w:val="Titredocument"/>
      </w:pPr>
      <w:proofErr w:type="spellStart"/>
      <w:r>
        <w:t>School</w:t>
      </w:r>
      <w:proofErr w:type="spellEnd"/>
      <w:r>
        <w:t>’ In</w:t>
      </w:r>
    </w:p>
    <w:p w14:paraId="3E1E72A2" w14:textId="77777777" w:rsidR="0063293D" w:rsidRPr="00FF6990" w:rsidRDefault="0063293D" w:rsidP="001618E6">
      <w:pPr>
        <w:pStyle w:val="Titredocument"/>
      </w:pPr>
      <w:r>
        <w:t>Logo</w:t>
      </w:r>
    </w:p>
    <w:p w14:paraId="3120811A" w14:textId="77777777" w:rsidR="001618E6" w:rsidRPr="00FF6990" w:rsidRDefault="001618E6" w:rsidP="001618E6">
      <w:pPr>
        <w:pStyle w:val="Version"/>
      </w:pPr>
      <w:r w:rsidRPr="00FF6990">
        <w:t xml:space="preserve">Version </w:t>
      </w:r>
      <w:r w:rsidR="003920DE">
        <w:fldChar w:fldCharType="begin"/>
      </w:r>
      <w:r w:rsidR="003920DE">
        <w:instrText xml:space="preserve"> DOCPROPERTY  Version  \* MERGEFORMAT </w:instrText>
      </w:r>
      <w:r w:rsidR="003920DE">
        <w:fldChar w:fldCharType="separate"/>
      </w:r>
      <w:r w:rsidR="00883FF5" w:rsidRPr="00FF6990">
        <w:t>1.</w:t>
      </w:r>
      <w:r w:rsidR="00FD30A9">
        <w:t>0</w:t>
      </w:r>
      <w:r w:rsidR="003920DE">
        <w:fldChar w:fldCharType="end"/>
      </w:r>
    </w:p>
    <w:p w14:paraId="47058A87" w14:textId="77777777" w:rsidR="001618E6" w:rsidRPr="00FF6990" w:rsidRDefault="001618E6" w:rsidP="008340B6">
      <w:pPr>
        <w:jc w:val="center"/>
        <w:rPr>
          <w:sz w:val="28"/>
          <w:lang w:val="fr-FR"/>
        </w:rPr>
      </w:pPr>
    </w:p>
    <w:p w14:paraId="3AA02CD8" w14:textId="77777777" w:rsidR="00E7795E" w:rsidRPr="00FF6990" w:rsidRDefault="00883FF5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 w:rsidRPr="00FF6990">
        <w:rPr>
          <w:sz w:val="28"/>
          <w:lang w:val="fr-FR"/>
        </w:rPr>
        <w:fldChar w:fldCharType="begin"/>
      </w:r>
      <w:r w:rsidRPr="00FF6990">
        <w:rPr>
          <w:sz w:val="28"/>
          <w:lang w:val="fr-FR"/>
        </w:rPr>
        <w:instrText xml:space="preserve"> DOCPROPERTY  Date  \* MERGEFORMAT </w:instrText>
      </w:r>
      <w:r w:rsidRPr="00FF6990">
        <w:rPr>
          <w:sz w:val="28"/>
          <w:lang w:val="fr-FR"/>
        </w:rPr>
        <w:fldChar w:fldCharType="separate"/>
      </w:r>
      <w:r w:rsidR="00FD30A9">
        <w:rPr>
          <w:sz w:val="28"/>
          <w:lang w:val="fr-FR"/>
        </w:rPr>
        <w:t>31</w:t>
      </w:r>
      <w:r w:rsidRPr="00FF6990">
        <w:rPr>
          <w:sz w:val="28"/>
          <w:lang w:val="fr-FR"/>
        </w:rPr>
        <w:t>/03/201</w:t>
      </w:r>
      <w:r w:rsidR="00FD30A9">
        <w:rPr>
          <w:sz w:val="28"/>
          <w:lang w:val="fr-FR"/>
        </w:rPr>
        <w:t>5</w:t>
      </w:r>
      <w:r w:rsidRPr="00FF6990">
        <w:rPr>
          <w:sz w:val="28"/>
          <w:lang w:val="fr-FR"/>
        </w:rPr>
        <w:fldChar w:fldCharType="end"/>
      </w:r>
    </w:p>
    <w:p w14:paraId="2DE51F1B" w14:textId="77777777"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18E6" w:rsidRPr="002E3ECC" w14:paraId="409D6F9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710F8" w14:textId="77777777"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2E2D8" w14:textId="77777777"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4FC2" w14:textId="77777777"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1B6C5" w14:textId="77777777"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 w14:paraId="60B7C16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FE83F" w14:textId="77777777" w:rsidR="001618E6" w:rsidRPr="002E3ECC" w:rsidRDefault="000C649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21/10/2015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DAFA6" w14:textId="77777777" w:rsidR="001618E6" w:rsidRPr="002E3ECC" w:rsidRDefault="000C649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84967" w14:textId="77777777" w:rsidR="001618E6" w:rsidRPr="002E3ECC" w:rsidRDefault="000C649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</w:t>
            </w:r>
            <w:r w:rsidRPr="0029734A">
              <w:rPr>
                <w:rFonts w:ascii="Arial" w:hAnsi="Arial" w:cs="Arial"/>
                <w:vertAlign w:val="superscript"/>
                <w:lang w:val="fr-FR"/>
              </w:rPr>
              <w:t>er</w:t>
            </w:r>
            <w:r>
              <w:rPr>
                <w:rFonts w:ascii="Arial" w:hAnsi="Arial" w:cs="Arial"/>
                <w:lang w:val="fr-FR"/>
              </w:rPr>
              <w:t xml:space="preserve"> regroupement de doc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9C95" w14:textId="77777777" w:rsidR="001618E6" w:rsidRPr="002E3ECC" w:rsidRDefault="000C649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Victor</w:t>
            </w:r>
          </w:p>
        </w:tc>
      </w:tr>
      <w:tr w:rsidR="001618E6" w:rsidRPr="002E3ECC" w14:paraId="7EF8215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306B1" w14:textId="75FBC2B5" w:rsidR="001618E6" w:rsidRPr="002E3ECC" w:rsidRDefault="003B29E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27/10/2015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45891" w14:textId="56699190" w:rsidR="001618E6" w:rsidRPr="002E3ECC" w:rsidRDefault="003B29E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68939" w14:textId="0D67DB5B" w:rsidR="001618E6" w:rsidRPr="002E3ECC" w:rsidRDefault="003B29E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</w:t>
            </w:r>
            <w:r w:rsidRPr="003B29E2">
              <w:rPr>
                <w:rFonts w:ascii="Arial" w:hAnsi="Arial" w:cs="Arial"/>
                <w:vertAlign w:val="superscript"/>
                <w:lang w:val="fr-FR"/>
              </w:rPr>
              <w:t>er</w:t>
            </w:r>
            <w:r>
              <w:rPr>
                <w:rFonts w:ascii="Arial" w:hAnsi="Arial" w:cs="Arial"/>
                <w:lang w:val="fr-FR"/>
              </w:rPr>
              <w:t xml:space="preserve"> correction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FB52" w14:textId="6456F890" w:rsidR="001618E6" w:rsidRPr="002E3ECC" w:rsidRDefault="003B29E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Victor</w:t>
            </w:r>
          </w:p>
        </w:tc>
      </w:tr>
      <w:tr w:rsidR="001618E6" w:rsidRPr="002E3ECC" w14:paraId="3984B7B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35143" w14:textId="77777777"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11E3B" w14:textId="77777777"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17B52" w14:textId="77777777"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4FA57" w14:textId="77777777"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1618E6" w:rsidRPr="002E3ECC" w14:paraId="53F53E8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7E435" w14:textId="77777777"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9619" w14:textId="77777777"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D3CE8" w14:textId="77777777"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68BFD" w14:textId="77777777"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14:paraId="026D98AB" w14:textId="77777777"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bookmarkStart w:id="0" w:name="_GoBack"/>
      <w:bookmarkEnd w:id="0"/>
    </w:p>
    <w:p w14:paraId="41868BBF" w14:textId="77777777"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14:paraId="61ABFDFF" w14:textId="77777777" w:rsidR="00E76127" w:rsidRDefault="002F339B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E76127" w:rsidRPr="00AA3974">
        <w:rPr>
          <w:noProof/>
          <w:lang w:val="fr-FR"/>
        </w:rPr>
        <w:t>1</w:t>
      </w:r>
      <w:r w:rsidR="00E76127">
        <w:rPr>
          <w:b w:val="0"/>
          <w:noProof/>
          <w:sz w:val="22"/>
          <w:lang w:val="fr-FR" w:eastAsia="fr-FR" w:bidi="ar-SA"/>
        </w:rPr>
        <w:tab/>
      </w:r>
      <w:r w:rsidR="00E76127" w:rsidRPr="00AA3974">
        <w:rPr>
          <w:noProof/>
          <w:lang w:val="fr-FR"/>
        </w:rPr>
        <w:t>Introduction</w:t>
      </w:r>
      <w:r w:rsidR="00E76127">
        <w:rPr>
          <w:noProof/>
        </w:rPr>
        <w:tab/>
      </w:r>
      <w:r w:rsidR="00E76127">
        <w:rPr>
          <w:noProof/>
        </w:rPr>
        <w:fldChar w:fldCharType="begin"/>
      </w:r>
      <w:r w:rsidR="00E76127">
        <w:rPr>
          <w:noProof/>
        </w:rPr>
        <w:instrText xml:space="preserve"> PAGEREF _Toc415584129 \h </w:instrText>
      </w:r>
      <w:r w:rsidR="00E76127">
        <w:rPr>
          <w:noProof/>
        </w:rPr>
      </w:r>
      <w:r w:rsidR="00E76127">
        <w:rPr>
          <w:noProof/>
        </w:rPr>
        <w:fldChar w:fldCharType="separate"/>
      </w:r>
      <w:r w:rsidR="00E76127">
        <w:rPr>
          <w:noProof/>
        </w:rPr>
        <w:t>4</w:t>
      </w:r>
      <w:r w:rsidR="00E76127">
        <w:rPr>
          <w:noProof/>
        </w:rPr>
        <w:fldChar w:fldCharType="end"/>
      </w:r>
    </w:p>
    <w:p w14:paraId="1E3C07CA" w14:textId="77777777"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03964C" w14:textId="77777777"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A980C8" w14:textId="77777777"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1.3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BE41B7" w14:textId="77777777"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>
        <w:rPr>
          <w:noProof/>
        </w:rPr>
        <w:t>2</w:t>
      </w:r>
      <w:r>
        <w:rPr>
          <w:b w:val="0"/>
          <w:noProof/>
          <w:sz w:val="22"/>
          <w:lang w:val="fr-FR" w:eastAsia="fr-FR" w:bidi="ar-SA"/>
        </w:rPr>
        <w:tab/>
      </w:r>
      <w:r>
        <w:rPr>
          <w:noProof/>
        </w:rPr>
        <w:t>Description générale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EBCE9A" w14:textId="77777777"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2.1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61C637" w14:textId="77777777"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2.2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Cas d’utilisations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FE3373" w14:textId="77777777"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AA3974">
        <w:rPr>
          <w:noProof/>
          <w:lang w:val="fr-FR"/>
        </w:rPr>
        <w:t>3</w:t>
      </w:r>
      <w:r>
        <w:rPr>
          <w:b w:val="0"/>
          <w:noProof/>
          <w:sz w:val="22"/>
          <w:lang w:val="fr-FR" w:eastAsia="fr-FR" w:bidi="ar-SA"/>
        </w:rPr>
        <w:tab/>
      </w:r>
      <w:r w:rsidRPr="00AA3974">
        <w:rPr>
          <w:noProof/>
          <w:lang w:val="fr-FR"/>
        </w:rPr>
        <w:t>Spécifications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08AC34" w14:textId="77777777"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3.1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Carte de navigation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C3103F" w14:textId="77777777"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3.2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Détails des cas d’utilisations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53140F" w14:textId="77777777"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AA3974">
        <w:rPr>
          <w:noProof/>
          <w:lang w:val="fr-FR"/>
        </w:rPr>
        <w:t>4</w:t>
      </w:r>
      <w:r>
        <w:rPr>
          <w:b w:val="0"/>
          <w:noProof/>
          <w:sz w:val="22"/>
          <w:lang w:val="fr-FR" w:eastAsia="fr-FR" w:bidi="ar-SA"/>
        </w:rPr>
        <w:tab/>
      </w:r>
      <w:r w:rsidRPr="00AA3974">
        <w:rPr>
          <w:noProof/>
          <w:lang w:val="fr-FR"/>
        </w:rPr>
        <w:t>Spécifications non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354EC0" w14:textId="77777777"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4.1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Contraintes de conception et d’implémentation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1B0AA5" w14:textId="77777777"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4.2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742F2F" w14:textId="77777777" w:rsidR="002F339B" w:rsidRPr="00FF6990" w:rsidRDefault="002F339B" w:rsidP="002F339B">
      <w:pPr>
        <w:rPr>
          <w:lang w:val="fr-FR"/>
        </w:rPr>
        <w:sectPr w:rsidR="002F339B" w:rsidRPr="00FF6990">
          <w:pgSz w:w="11906" w:h="16838"/>
          <w:pgMar w:top="1134" w:right="1418" w:bottom="1134" w:left="1418" w:header="567" w:footer="567" w:gutter="0"/>
          <w:cols w:space="720"/>
        </w:sectPr>
      </w:pPr>
      <w:r w:rsidRPr="00FF6990">
        <w:rPr>
          <w:lang w:val="fr-FR"/>
        </w:rPr>
        <w:fldChar w:fldCharType="end"/>
      </w:r>
    </w:p>
    <w:p w14:paraId="624316B5" w14:textId="77777777" w:rsidR="001B050F" w:rsidRPr="00FF6990" w:rsidRDefault="001B050F" w:rsidP="00256ECC">
      <w:pPr>
        <w:pStyle w:val="Corpsdetexte"/>
        <w:rPr>
          <w:lang w:val="fr-FR"/>
        </w:rPr>
      </w:pPr>
    </w:p>
    <w:p w14:paraId="42CB08AD" w14:textId="77777777" w:rsidR="002F339B" w:rsidRPr="00FF6990" w:rsidRDefault="002F339B" w:rsidP="00D378AF">
      <w:pPr>
        <w:pStyle w:val="Titre1"/>
        <w:rPr>
          <w:lang w:val="fr-FR"/>
        </w:rPr>
      </w:pPr>
      <w:bookmarkStart w:id="1" w:name="_Toc415584129"/>
      <w:r w:rsidRPr="00FF6990">
        <w:rPr>
          <w:lang w:val="fr-FR"/>
        </w:rPr>
        <w:t>Introduction</w:t>
      </w:r>
      <w:bookmarkEnd w:id="1"/>
      <w:r w:rsidRPr="00FF6990">
        <w:rPr>
          <w:lang w:val="fr-FR"/>
        </w:rPr>
        <w:t xml:space="preserve"> </w:t>
      </w:r>
    </w:p>
    <w:p w14:paraId="0218B669" w14:textId="77777777" w:rsidR="00376E83" w:rsidRDefault="00376E83" w:rsidP="00D378AF">
      <w:pPr>
        <w:pStyle w:val="Titre2"/>
        <w:rPr>
          <w:lang w:val="fr-FR"/>
        </w:rPr>
      </w:pPr>
      <w:bookmarkStart w:id="2" w:name="_Toc415584130"/>
      <w:r w:rsidRPr="00FF6990">
        <w:rPr>
          <w:lang w:val="fr-FR"/>
        </w:rPr>
        <w:t>Mission</w:t>
      </w:r>
      <w:bookmarkEnd w:id="2"/>
    </w:p>
    <w:p w14:paraId="091A7A4B" w14:textId="77777777" w:rsidR="0063293D" w:rsidRPr="0063293D" w:rsidRDefault="0063293D" w:rsidP="0063293D">
      <w:pPr>
        <w:rPr>
          <w:lang w:val="fr-FR" w:eastAsia="x-none" w:bidi="ar-SA"/>
        </w:rPr>
      </w:pPr>
    </w:p>
    <w:p w14:paraId="57D23FCD" w14:textId="77777777" w:rsidR="0063293D" w:rsidRDefault="0063293D" w:rsidP="0063293D">
      <w:r>
        <w:t xml:space="preserve">Nous </w:t>
      </w:r>
      <w:proofErr w:type="spellStart"/>
      <w:r>
        <w:t>allons</w:t>
      </w:r>
      <w:proofErr w:type="spellEnd"/>
      <w:r>
        <w:t xml:space="preserve"> </w:t>
      </w:r>
      <w:proofErr w:type="spellStart"/>
      <w:r>
        <w:t>concevoir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réaliser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application client de </w:t>
      </w:r>
      <w:proofErr w:type="spellStart"/>
      <w:r>
        <w:t>gestion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école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faciliter</w:t>
      </w:r>
      <w:proofErr w:type="spellEnd"/>
      <w:r>
        <w:t xml:space="preserve"> le travail du service </w:t>
      </w:r>
      <w:proofErr w:type="spellStart"/>
      <w:r>
        <w:t>pédagogique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</w:t>
      </w:r>
      <w:r w:rsidR="00E15659">
        <w:t xml:space="preserve">application </w:t>
      </w:r>
      <w:proofErr w:type="spellStart"/>
      <w:r w:rsidR="00E15659">
        <w:t>permettra</w:t>
      </w:r>
      <w:proofErr w:type="spellEnd"/>
      <w:r w:rsidR="00E15659">
        <w:t xml:space="preserve"> à</w:t>
      </w:r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 w:rsidR="00E15659">
        <w:t>établissement</w:t>
      </w:r>
      <w:proofErr w:type="spellEnd"/>
      <w:r w:rsidR="00E15659">
        <w:t xml:space="preserve"> de</w:t>
      </w:r>
      <w:r>
        <w:t xml:space="preserve"> </w:t>
      </w:r>
      <w:proofErr w:type="spellStart"/>
      <w:r>
        <w:t>réaliser</w:t>
      </w:r>
      <w:proofErr w:type="spellEnd"/>
      <w:r>
        <w:t xml:space="preserve"> des taches </w:t>
      </w:r>
      <w:proofErr w:type="spellStart"/>
      <w:r>
        <w:t>tel</w:t>
      </w:r>
      <w:proofErr w:type="spellEnd"/>
      <w:r>
        <w:t xml:space="preserve"> que </w:t>
      </w:r>
      <w:proofErr w:type="spellStart"/>
      <w:r w:rsidR="00E15659">
        <w:t>l’assignation</w:t>
      </w:r>
      <w:proofErr w:type="spellEnd"/>
      <w:r w:rsidR="00E15659">
        <w:t xml:space="preserve"> des</w:t>
      </w:r>
      <w:r>
        <w:t xml:space="preserve"> </w:t>
      </w:r>
      <w:proofErr w:type="spellStart"/>
      <w:r>
        <w:t>professeurs</w:t>
      </w:r>
      <w:proofErr w:type="spellEnd"/>
      <w:r>
        <w:t xml:space="preserve"> à </w:t>
      </w:r>
      <w:proofErr w:type="spellStart"/>
      <w:r>
        <w:t>différentes</w:t>
      </w:r>
      <w:proofErr w:type="spellEnd"/>
      <w:r>
        <w:t xml:space="preserve"> classes, de </w:t>
      </w:r>
      <w:proofErr w:type="spellStart"/>
      <w:r>
        <w:t>définir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élève</w:t>
      </w:r>
      <w:proofErr w:type="spellEnd"/>
      <w:r>
        <w:t xml:space="preserve"> </w:t>
      </w:r>
      <w:proofErr w:type="spellStart"/>
      <w:r w:rsidR="00E15659">
        <w:t>passe</w:t>
      </w:r>
      <w:proofErr w:type="spellEnd"/>
      <w:r w:rsidR="00E15659">
        <w:t xml:space="preserve"> de</w:t>
      </w:r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redouble.   </w:t>
      </w:r>
    </w:p>
    <w:p w14:paraId="37E680EB" w14:textId="77777777" w:rsidR="00376E83" w:rsidRPr="00FF6990" w:rsidRDefault="00376E83" w:rsidP="002F339B">
      <w:pPr>
        <w:pStyle w:val="Corpsdetexte"/>
        <w:rPr>
          <w:lang w:val="fr-FR"/>
        </w:rPr>
      </w:pPr>
    </w:p>
    <w:p w14:paraId="20EC7FAE" w14:textId="77777777" w:rsidR="00376E83" w:rsidRDefault="00376E83" w:rsidP="00D378AF">
      <w:pPr>
        <w:pStyle w:val="Titre2"/>
        <w:rPr>
          <w:lang w:val="fr-FR"/>
        </w:rPr>
      </w:pPr>
      <w:bookmarkStart w:id="3" w:name="_Toc415584131"/>
      <w:r w:rsidRPr="00FF6990">
        <w:rPr>
          <w:lang w:val="fr-FR"/>
        </w:rPr>
        <w:t>Objectifs</w:t>
      </w:r>
      <w:bookmarkEnd w:id="3"/>
    </w:p>
    <w:p w14:paraId="2BEAF48E" w14:textId="77777777" w:rsidR="0066320E" w:rsidRDefault="0066320E" w:rsidP="0066320E">
      <w:pPr>
        <w:pStyle w:val="NormalWeb"/>
        <w:numPr>
          <w:ilvl w:val="0"/>
          <w:numId w:val="47"/>
        </w:numPr>
        <w:spacing w:after="0" w:afterAutospacing="0"/>
      </w:pPr>
      <w:bookmarkStart w:id="4" w:name="_Toc415584132"/>
      <w:r>
        <w:t>Faciliter la gestion administrative d’une école (avant le 23/11/2015).</w:t>
      </w:r>
    </w:p>
    <w:p w14:paraId="6FB4A3DB" w14:textId="77777777" w:rsidR="0066320E" w:rsidRDefault="0066320E" w:rsidP="0066320E">
      <w:pPr>
        <w:pStyle w:val="NormalWeb"/>
        <w:numPr>
          <w:ilvl w:val="1"/>
          <w:numId w:val="47"/>
        </w:numPr>
        <w:spacing w:after="0" w:afterAutospacing="0"/>
      </w:pPr>
      <w:r>
        <w:t>Réaliser une interface simple d'utilisation.</w:t>
      </w:r>
    </w:p>
    <w:p w14:paraId="7FFEF234" w14:textId="77777777" w:rsidR="0066320E" w:rsidRDefault="0066320E" w:rsidP="0066320E">
      <w:pPr>
        <w:pStyle w:val="NormalWeb"/>
        <w:numPr>
          <w:ilvl w:val="0"/>
          <w:numId w:val="47"/>
        </w:numPr>
        <w:spacing w:after="0" w:afterAutospacing="0"/>
      </w:pPr>
      <w:r>
        <w:t>Optimiser le suivi pédagogique des élèves (avant le 14/12/2015).</w:t>
      </w:r>
    </w:p>
    <w:p w14:paraId="729EB996" w14:textId="77777777" w:rsidR="0066320E" w:rsidRDefault="0066320E" w:rsidP="0066320E">
      <w:pPr>
        <w:pStyle w:val="NormalWeb"/>
        <w:numPr>
          <w:ilvl w:val="1"/>
          <w:numId w:val="47"/>
        </w:numPr>
        <w:spacing w:after="0" w:afterAutospacing="0"/>
      </w:pPr>
      <w:r>
        <w:t>Mettre une place une gestion des absences.</w:t>
      </w:r>
    </w:p>
    <w:p w14:paraId="4E42A3B5" w14:textId="77777777" w:rsidR="0066320E" w:rsidRDefault="0066320E" w:rsidP="0066320E">
      <w:pPr>
        <w:pStyle w:val="NormalWeb"/>
        <w:numPr>
          <w:ilvl w:val="1"/>
          <w:numId w:val="47"/>
        </w:numPr>
        <w:spacing w:after="0" w:afterAutospacing="0"/>
      </w:pPr>
      <w:r>
        <w:t>Créer une gestion des élèves et des professeurs.</w:t>
      </w:r>
    </w:p>
    <w:p w14:paraId="6D8F261A" w14:textId="77777777" w:rsidR="0066320E" w:rsidRDefault="0066320E" w:rsidP="0066320E">
      <w:pPr>
        <w:pStyle w:val="NormalWeb"/>
        <w:numPr>
          <w:ilvl w:val="0"/>
          <w:numId w:val="47"/>
        </w:numPr>
        <w:spacing w:after="0" w:afterAutospacing="0"/>
      </w:pPr>
      <w:r>
        <w:t>Simplifier la mise en place des plannings scolaires (avant le 18/01/2016).</w:t>
      </w:r>
    </w:p>
    <w:p w14:paraId="27B59AFF" w14:textId="77777777" w:rsidR="0066320E" w:rsidRDefault="0066320E" w:rsidP="0066320E">
      <w:pPr>
        <w:pStyle w:val="NormalWeb"/>
        <w:numPr>
          <w:ilvl w:val="1"/>
          <w:numId w:val="47"/>
        </w:numPr>
        <w:spacing w:after="0" w:afterAutospacing="0"/>
      </w:pPr>
      <w:r>
        <w:t>Créer une gestion des classes et des salles.</w:t>
      </w:r>
    </w:p>
    <w:p w14:paraId="7D0803AC" w14:textId="77777777" w:rsidR="0066320E" w:rsidRDefault="0066320E" w:rsidP="0066320E">
      <w:pPr>
        <w:pStyle w:val="NormalWeb"/>
        <w:numPr>
          <w:ilvl w:val="1"/>
          <w:numId w:val="47"/>
        </w:numPr>
        <w:spacing w:after="0" w:afterAutospacing="0"/>
      </w:pPr>
      <w:r>
        <w:t>Réaliser une proposition automatique de planning.</w:t>
      </w:r>
    </w:p>
    <w:p w14:paraId="3781D1EC" w14:textId="77777777" w:rsidR="002F339B" w:rsidRDefault="002F339B" w:rsidP="00D378AF">
      <w:pPr>
        <w:pStyle w:val="Titre2"/>
        <w:rPr>
          <w:lang w:val="fr-FR"/>
        </w:rPr>
      </w:pPr>
      <w:r w:rsidRPr="00FF6990">
        <w:rPr>
          <w:lang w:val="fr-FR"/>
        </w:rPr>
        <w:t>Glossaire</w:t>
      </w:r>
      <w:bookmarkEnd w:id="4"/>
    </w:p>
    <w:p w14:paraId="0A5F2F11" w14:textId="77777777" w:rsidR="00D378AF" w:rsidRPr="001B2217" w:rsidRDefault="002F339B" w:rsidP="00D378AF">
      <w:pPr>
        <w:pStyle w:val="Titre3"/>
      </w:pPr>
      <w:r w:rsidRPr="00FF6990">
        <w:t>Termes du domaine</w:t>
      </w:r>
    </w:p>
    <w:p w14:paraId="009D5AF9" w14:textId="77777777" w:rsidR="001B2217" w:rsidRDefault="00327042" w:rsidP="001B2217">
      <w:pPr>
        <w:pStyle w:val="NormalWeb"/>
        <w:spacing w:after="0" w:afterAutospacing="0"/>
      </w:pPr>
      <w:proofErr w:type="spellStart"/>
      <w:r>
        <w:t>School'In</w:t>
      </w:r>
      <w:proofErr w:type="spellEnd"/>
      <w:r w:rsidR="001B2217">
        <w:t>: Nom du projet.</w:t>
      </w:r>
    </w:p>
    <w:p w14:paraId="2FB7B3FC" w14:textId="77777777" w:rsidR="001B2217" w:rsidRDefault="001B2217" w:rsidP="001B2217">
      <w:pPr>
        <w:pStyle w:val="NormalWeb"/>
        <w:spacing w:after="0" w:afterAutospacing="0"/>
      </w:pPr>
      <w:proofErr w:type="spellStart"/>
      <w:r>
        <w:t>Trello</w:t>
      </w:r>
      <w:proofErr w:type="spellEnd"/>
      <w:r>
        <w:t xml:space="preserve"> : </w:t>
      </w:r>
      <w:proofErr w:type="spellStart"/>
      <w:r>
        <w:t>Trello</w:t>
      </w:r>
      <w:proofErr w:type="spellEnd"/>
      <w:r>
        <w:t xml:space="preserve"> est un outil de gestion de projet en ligne.</w:t>
      </w:r>
    </w:p>
    <w:p w14:paraId="3580A6DC" w14:textId="77777777" w:rsidR="001B2217" w:rsidRDefault="00327042" w:rsidP="001B2217">
      <w:pPr>
        <w:pStyle w:val="NormalWeb"/>
        <w:spacing w:after="0" w:afterAutospacing="0"/>
      </w:pPr>
      <w:proofErr w:type="spellStart"/>
      <w:r>
        <w:t>Intech</w:t>
      </w:r>
      <w:proofErr w:type="spellEnd"/>
      <w:r>
        <w:t>’ Info</w:t>
      </w:r>
      <w:r w:rsidR="001B2217">
        <w:t xml:space="preserve"> : L'école à laquelle appartient les membres de l'équipe </w:t>
      </w:r>
      <w:proofErr w:type="spellStart"/>
      <w:r w:rsidR="001B2217">
        <w:t>School'IN</w:t>
      </w:r>
      <w:proofErr w:type="spellEnd"/>
      <w:r w:rsidR="001B2217">
        <w:t>.</w:t>
      </w:r>
    </w:p>
    <w:p w14:paraId="238E22DF" w14:textId="77777777" w:rsidR="001B2217" w:rsidRPr="00FF6990" w:rsidRDefault="001B2217" w:rsidP="00D378AF">
      <w:pPr>
        <w:rPr>
          <w:lang w:val="fr-FR"/>
        </w:rPr>
      </w:pPr>
    </w:p>
    <w:p w14:paraId="1EDC982F" w14:textId="77777777" w:rsidR="002F339B" w:rsidRPr="00FF6990" w:rsidRDefault="002F339B" w:rsidP="00D378AF">
      <w:pPr>
        <w:pStyle w:val="Titre3"/>
      </w:pPr>
      <w:r w:rsidRPr="00FF6990">
        <w:t>Termes techniques</w:t>
      </w:r>
    </w:p>
    <w:p w14:paraId="0FC70E61" w14:textId="77777777" w:rsidR="001B2217" w:rsidRDefault="001B2217" w:rsidP="001B2217">
      <w:pPr>
        <w:pStyle w:val="NormalWeb"/>
        <w:spacing w:after="0" w:afterAutospacing="0"/>
      </w:pPr>
      <w:r>
        <w:t>Pascal case : C'est une convention qui spécifie que la première lettre de chaque mot doit être en majuscule.</w:t>
      </w:r>
    </w:p>
    <w:p w14:paraId="627F67C4" w14:textId="77777777" w:rsidR="001B2217" w:rsidRDefault="001B2217" w:rsidP="001B2217">
      <w:pPr>
        <w:pStyle w:val="NormalWeb"/>
        <w:spacing w:after="0" w:afterAutospacing="0"/>
      </w:pPr>
      <w:proofErr w:type="spellStart"/>
      <w:r>
        <w:t>Nunit</w:t>
      </w:r>
      <w:proofErr w:type="spellEnd"/>
      <w:r>
        <w:t xml:space="preserve"> : </w:t>
      </w:r>
      <w:proofErr w:type="spellStart"/>
      <w:r>
        <w:t>Nunit</w:t>
      </w:r>
      <w:proofErr w:type="spellEnd"/>
      <w:r>
        <w:t xml:space="preserve"> est un cadre de travail open source de tests unitaires, pour Microsoft.net</w:t>
      </w:r>
    </w:p>
    <w:p w14:paraId="4CBCC3D0" w14:textId="77777777" w:rsidR="001B2217" w:rsidRDefault="001B2217" w:rsidP="001B2217">
      <w:pPr>
        <w:pStyle w:val="NormalWeb"/>
        <w:spacing w:after="0" w:afterAutospacing="0"/>
      </w:pPr>
      <w:r>
        <w:t>Visual Studio : C'</w:t>
      </w:r>
      <w:r>
        <w:rPr>
          <w:rFonts w:ascii="Arial" w:hAnsi="Arial" w:cs="Arial"/>
          <w:color w:val="252525"/>
          <w:sz w:val="20"/>
          <w:szCs w:val="20"/>
        </w:rPr>
        <w:t>est un ensemble complet d'outils de développement permettant de générer des applications.</w:t>
      </w:r>
    </w:p>
    <w:p w14:paraId="00B0D4D7" w14:textId="77777777" w:rsidR="00D76824" w:rsidRPr="00FF6990" w:rsidRDefault="00E76127" w:rsidP="00E76127">
      <w:pPr>
        <w:pStyle w:val="Titre1"/>
      </w:pPr>
      <w:r>
        <w:br w:type="page"/>
      </w:r>
      <w:bookmarkStart w:id="5" w:name="_Toc204692624"/>
      <w:bookmarkStart w:id="6" w:name="_Toc415584133"/>
      <w:r w:rsidR="00D76824" w:rsidRPr="00FF6990">
        <w:lastRenderedPageBreak/>
        <w:t>Description générale</w:t>
      </w:r>
      <w:bookmarkEnd w:id="5"/>
      <w:bookmarkEnd w:id="6"/>
    </w:p>
    <w:p w14:paraId="1AE1DA28" w14:textId="77777777" w:rsidR="00665F15" w:rsidRPr="00FF6990" w:rsidRDefault="00665F15" w:rsidP="00D378AF">
      <w:pPr>
        <w:pStyle w:val="Titre2"/>
        <w:rPr>
          <w:lang w:val="fr-FR"/>
        </w:rPr>
      </w:pPr>
      <w:bookmarkStart w:id="7" w:name="_Toc415584134"/>
      <w:bookmarkStart w:id="8" w:name="_Toc204692626"/>
      <w:r w:rsidRPr="00FF6990">
        <w:rPr>
          <w:lang w:val="fr-FR"/>
        </w:rPr>
        <w:t>Acteurs</w:t>
      </w:r>
      <w:bookmarkEnd w:id="7"/>
    </w:p>
    <w:p w14:paraId="657ADDCA" w14:textId="77777777" w:rsidR="00D27B15" w:rsidRDefault="00D27B15" w:rsidP="00665F1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66320E" w:rsidRPr="005D61D8" w14:paraId="7F01FE85" w14:textId="77777777" w:rsidTr="001F15C2">
        <w:trPr>
          <w:trHeight w:val="680"/>
        </w:trPr>
        <w:tc>
          <w:tcPr>
            <w:tcW w:w="4513" w:type="dxa"/>
          </w:tcPr>
          <w:p w14:paraId="359B68A3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4513" w:type="dxa"/>
          </w:tcPr>
          <w:p w14:paraId="2609F3B5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r w:rsidRPr="001F15C2">
              <w:rPr>
                <w:rFonts w:asciiTheme="minorHAnsi" w:hAnsiTheme="minorHAnsi"/>
                <w:sz w:val="24"/>
                <w:szCs w:val="24"/>
                <w:lang w:val="fr-FR"/>
              </w:rPr>
              <w:t>L’administrateur est celui qui fait la gestion de l’</w:t>
            </w:r>
            <w:r>
              <w:rPr>
                <w:rFonts w:asciiTheme="minorHAnsi" w:hAnsiTheme="minorHAnsi"/>
                <w:sz w:val="24"/>
                <w:szCs w:val="24"/>
                <w:lang w:val="fr-FR"/>
              </w:rPr>
              <w:t>ap</w:t>
            </w:r>
            <w:commentRangeStart w:id="9"/>
            <w:r w:rsidRPr="001F15C2">
              <w:rPr>
                <w:rFonts w:asciiTheme="minorHAnsi" w:hAnsiTheme="minorHAnsi"/>
                <w:sz w:val="24"/>
                <w:szCs w:val="24"/>
                <w:lang w:val="fr-FR"/>
              </w:rPr>
              <w:t>p</w:t>
            </w:r>
            <w:r>
              <w:rPr>
                <w:rFonts w:asciiTheme="minorHAnsi" w:hAnsiTheme="minorHAnsi"/>
                <w:sz w:val="24"/>
                <w:szCs w:val="24"/>
                <w:lang w:val="fr-FR"/>
              </w:rPr>
              <w:t>l</w:t>
            </w:r>
            <w:r w:rsidRPr="001F15C2">
              <w:rPr>
                <w:rFonts w:asciiTheme="minorHAnsi" w:hAnsiTheme="minorHAnsi"/>
                <w:sz w:val="24"/>
                <w:szCs w:val="24"/>
                <w:lang w:val="fr-FR"/>
              </w:rPr>
              <w:t>i</w:t>
            </w:r>
            <w:commentRangeEnd w:id="9"/>
            <w:r>
              <w:rPr>
                <w:rStyle w:val="Marquedecommentaire"/>
                <w:b/>
                <w:bCs/>
                <w:iCs/>
                <w:color w:val="48810F"/>
              </w:rPr>
              <w:commentReference w:id="9"/>
            </w:r>
            <w:r w:rsidRPr="001F15C2">
              <w:rPr>
                <w:rFonts w:asciiTheme="minorHAnsi" w:hAnsiTheme="minorHAnsi"/>
                <w:sz w:val="24"/>
                <w:szCs w:val="24"/>
                <w:lang w:val="fr-FR"/>
              </w:rPr>
              <w:t xml:space="preserve">. </w:t>
            </w:r>
            <w:proofErr w:type="spellStart"/>
            <w:r w:rsidRPr="0077401C">
              <w:rPr>
                <w:rFonts w:asciiTheme="minorHAnsi" w:hAnsiTheme="minorHAnsi"/>
                <w:sz w:val="24"/>
                <w:szCs w:val="24"/>
              </w:rPr>
              <w:t>C’est</w:t>
            </w:r>
            <w:proofErr w:type="spellEnd"/>
            <w:r w:rsidRPr="0077401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77401C">
              <w:rPr>
                <w:rFonts w:asciiTheme="minorHAnsi" w:hAnsiTheme="minorHAnsi"/>
                <w:sz w:val="24"/>
                <w:szCs w:val="24"/>
              </w:rPr>
              <w:t>lui</w:t>
            </w:r>
            <w:proofErr w:type="spellEnd"/>
            <w:r w:rsidRPr="0077401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77401C">
              <w:rPr>
                <w:rFonts w:asciiTheme="minorHAnsi" w:hAnsiTheme="minorHAnsi"/>
                <w:sz w:val="24"/>
                <w:szCs w:val="24"/>
              </w:rPr>
              <w:t>l’acteur</w:t>
            </w:r>
            <w:proofErr w:type="spellEnd"/>
            <w:r w:rsidRPr="0077401C">
              <w:rPr>
                <w:rFonts w:asciiTheme="minorHAnsi" w:hAnsiTheme="minorHAnsi"/>
                <w:sz w:val="24"/>
                <w:szCs w:val="24"/>
              </w:rPr>
              <w:t xml:space="preserve"> principal, </w:t>
            </w:r>
            <w:proofErr w:type="spellStart"/>
            <w:r w:rsidRPr="0077401C">
              <w:rPr>
                <w:rFonts w:asciiTheme="minorHAnsi" w:hAnsiTheme="minorHAnsi"/>
                <w:sz w:val="24"/>
                <w:szCs w:val="24"/>
              </w:rPr>
              <w:t>il</w:t>
            </w:r>
            <w:proofErr w:type="spellEnd"/>
            <w:r w:rsidRPr="0077401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77401C">
              <w:rPr>
                <w:rFonts w:asciiTheme="minorHAnsi" w:hAnsiTheme="minorHAnsi"/>
                <w:sz w:val="24"/>
                <w:szCs w:val="24"/>
              </w:rPr>
              <w:t>interagit</w:t>
            </w:r>
            <w:proofErr w:type="spellEnd"/>
            <w:r w:rsidRPr="0077401C">
              <w:rPr>
                <w:rFonts w:asciiTheme="minorHAnsi" w:hAnsiTheme="minorHAnsi"/>
                <w:sz w:val="24"/>
                <w:szCs w:val="24"/>
              </w:rPr>
              <w:t xml:space="preserve"> le plus avec le </w:t>
            </w:r>
            <w:proofErr w:type="spellStart"/>
            <w:r w:rsidRPr="0077401C">
              <w:rPr>
                <w:rFonts w:asciiTheme="minorHAnsi" w:hAnsiTheme="minorHAnsi"/>
                <w:sz w:val="24"/>
                <w:szCs w:val="24"/>
              </w:rPr>
              <w:t>système</w:t>
            </w:r>
            <w:proofErr w:type="spellEnd"/>
            <w:r w:rsidRPr="0077401C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77401C">
              <w:rPr>
                <w:rFonts w:asciiTheme="minorHAnsi" w:hAnsiTheme="minorHAnsi"/>
                <w:sz w:val="24"/>
                <w:szCs w:val="24"/>
              </w:rPr>
              <w:t>il</w:t>
            </w:r>
            <w:proofErr w:type="spellEnd"/>
            <w:r w:rsidRPr="0077401C">
              <w:rPr>
                <w:rFonts w:asciiTheme="minorHAnsi" w:hAnsiTheme="minorHAnsi"/>
                <w:sz w:val="24"/>
                <w:szCs w:val="24"/>
              </w:rPr>
              <w:t xml:space="preserve"> a pour mission de :</w:t>
            </w:r>
          </w:p>
          <w:p w14:paraId="66D72CF6" w14:textId="77777777" w:rsidR="0066320E" w:rsidRPr="005D61D8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>Créer</w:t>
            </w:r>
            <w:proofErr w:type="spellEnd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>une</w:t>
            </w:r>
            <w:proofErr w:type="spellEnd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>école</w:t>
            </w:r>
            <w:proofErr w:type="spellEnd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</w:p>
          <w:p w14:paraId="67E4BAC6" w14:textId="77777777" w:rsidR="0066320E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Créer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une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classe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</w:p>
          <w:p w14:paraId="4CDE1CDD" w14:textId="77777777" w:rsidR="0066320E" w:rsidRPr="005D61D8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Créer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sale.</w:t>
            </w:r>
          </w:p>
          <w:p w14:paraId="00062973" w14:textId="77777777" w:rsidR="0066320E" w:rsidRPr="005D61D8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Créer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planning.</w:t>
            </w:r>
          </w:p>
          <w:p w14:paraId="0770C81E" w14:textId="77777777" w:rsidR="0066320E" w:rsidRPr="005D61D8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Ajouter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élève</w:t>
            </w:r>
            <w:proofErr w:type="spellEnd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</w:p>
          <w:p w14:paraId="0CB9E83E" w14:textId="77777777" w:rsidR="0066320E" w:rsidRPr="005D61D8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>Créer</w:t>
            </w:r>
            <w:proofErr w:type="spellEnd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planning</w:t>
            </w:r>
          </w:p>
          <w:p w14:paraId="530F3C47" w14:textId="77777777" w:rsidR="0066320E" w:rsidRPr="005D61D8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Gèrer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école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</w:p>
          <w:p w14:paraId="0A884875" w14:textId="77777777" w:rsidR="0066320E" w:rsidRPr="005D61D8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Supprimer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une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Pr="0059752A">
              <w:rPr>
                <w:rFonts w:asciiTheme="minorHAnsi" w:hAnsiTheme="minorHAnsi"/>
                <w:color w:val="000000"/>
                <w:sz w:val="24"/>
                <w:szCs w:val="24"/>
                <w:lang w:val="fr-FR"/>
              </w:rPr>
              <w:t>classe</w:t>
            </w:r>
            <w:r>
              <w:rPr>
                <w:rFonts w:asciiTheme="minorHAnsi" w:hAnsiTheme="minorHAnsi"/>
                <w:color w:val="000000"/>
                <w:sz w:val="24"/>
                <w:szCs w:val="24"/>
                <w:lang w:val="fr-FR"/>
              </w:rPr>
              <w:t>.</w:t>
            </w:r>
          </w:p>
          <w:p w14:paraId="2950578B" w14:textId="77777777" w:rsidR="0066320E" w:rsidRPr="005D61D8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Supprimer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salle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</w:p>
          <w:p w14:paraId="0A3B3B54" w14:textId="77777777" w:rsidR="0066320E" w:rsidRPr="005D61D8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Ajouter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une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classe</w:t>
            </w:r>
            <w:proofErr w:type="spellEnd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</w:p>
          <w:p w14:paraId="1D5FB21A" w14:textId="77777777" w:rsidR="0066320E" w:rsidRPr="0059752A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Supprimer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une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école</w:t>
            </w:r>
            <w:proofErr w:type="spellEnd"/>
            <w:proofErr w:type="gram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  <w:proofErr w:type="gramEnd"/>
          </w:p>
          <w:p w14:paraId="7B4045D7" w14:textId="77777777" w:rsidR="0066320E" w:rsidRPr="0059752A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59752A">
              <w:rPr>
                <w:rFonts w:ascii="Times New Roman" w:hAnsi="Times New Roman"/>
                <w:color w:val="000000"/>
                <w:sz w:val="24"/>
                <w:szCs w:val="24"/>
              </w:rPr>
              <w:t>Modifier planning</w:t>
            </w:r>
            <w:r w:rsidRPr="007859AA">
              <w:rPr>
                <w:rFonts w:ascii="Times New Roman" w:hAnsi="Times New Roman"/>
                <w:color w:val="000000"/>
                <w:sz w:val="27"/>
                <w:szCs w:val="27"/>
              </w:rPr>
              <w:t>.</w:t>
            </w:r>
          </w:p>
          <w:p w14:paraId="6BC4445C" w14:textId="77777777" w:rsidR="0066320E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Changer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salle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</w:p>
          <w:p w14:paraId="637F75FB" w14:textId="77777777" w:rsidR="0066320E" w:rsidRPr="005D61D8" w:rsidRDefault="0066320E" w:rsidP="001F15C2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Retirer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élève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</w:p>
          <w:p w14:paraId="2BDE0211" w14:textId="77777777" w:rsidR="0066320E" w:rsidRPr="005D61D8" w:rsidRDefault="0066320E" w:rsidP="001F15C2">
            <w:pPr>
              <w:pStyle w:val="Paragraphedeliste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0A8E24F0" w14:textId="77777777" w:rsidR="005D61D8" w:rsidRPr="00FF6990" w:rsidRDefault="005D61D8" w:rsidP="00665F15">
      <w:pPr>
        <w:rPr>
          <w:lang w:val="fr-FR"/>
        </w:rPr>
      </w:pPr>
    </w:p>
    <w:p w14:paraId="0A2BBEF7" w14:textId="77777777" w:rsidR="00B7064C" w:rsidRDefault="00BD5C6E" w:rsidP="00D378AF">
      <w:pPr>
        <w:pStyle w:val="Titre2"/>
        <w:rPr>
          <w:lang w:val="fr-FR"/>
        </w:rPr>
      </w:pPr>
      <w:bookmarkStart w:id="10" w:name="_Toc415584135"/>
      <w:bookmarkEnd w:id="8"/>
      <w:r w:rsidRPr="00FF6990">
        <w:rPr>
          <w:lang w:val="fr-FR"/>
        </w:rPr>
        <w:t>C</w:t>
      </w:r>
      <w:r w:rsidR="00D27B15" w:rsidRPr="00FF6990">
        <w:rPr>
          <w:lang w:val="fr-FR"/>
        </w:rPr>
        <w:t>as d’utilisations</w:t>
      </w:r>
      <w:bookmarkEnd w:id="10"/>
    </w:p>
    <w:p w14:paraId="4B49D0E9" w14:textId="77777777" w:rsidR="005D61D8" w:rsidRPr="005D61D8" w:rsidRDefault="005D61D8" w:rsidP="005D61D8">
      <w:pPr>
        <w:rPr>
          <w:rFonts w:asciiTheme="minorHAnsi" w:hAnsiTheme="minorHAnsi"/>
          <w:sz w:val="24"/>
          <w:szCs w:val="24"/>
          <w:lang w:val="fr-FR" w:eastAsia="x-none" w:bidi="ar-SA"/>
        </w:rPr>
      </w:pPr>
    </w:p>
    <w:p w14:paraId="69E069E9" w14:textId="77777777" w:rsidR="0066320E" w:rsidRPr="005D61D8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color w:val="000000"/>
          <w:sz w:val="24"/>
          <w:szCs w:val="24"/>
        </w:rPr>
        <w:t>1.</w:t>
      </w:r>
      <w:r w:rsidRPr="005D61D8">
        <w:rPr>
          <w:rFonts w:asciiTheme="minorHAnsi" w:hAnsiTheme="minorHAnsi"/>
          <w:color w:val="000000"/>
          <w:sz w:val="24"/>
          <w:szCs w:val="24"/>
        </w:rPr>
        <w:t>Créer</w:t>
      </w:r>
      <w:proofErr w:type="gramEnd"/>
      <w:r w:rsidRPr="005D61D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5D61D8">
        <w:rPr>
          <w:rFonts w:asciiTheme="minorHAnsi" w:hAnsiTheme="minorHAnsi"/>
          <w:color w:val="000000"/>
          <w:sz w:val="24"/>
          <w:szCs w:val="24"/>
        </w:rPr>
        <w:t>une</w:t>
      </w:r>
      <w:proofErr w:type="spellEnd"/>
      <w:r w:rsidRPr="005D61D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5D61D8">
        <w:rPr>
          <w:rFonts w:asciiTheme="minorHAnsi" w:hAnsiTheme="minorHAnsi"/>
          <w:color w:val="000000"/>
          <w:sz w:val="24"/>
          <w:szCs w:val="24"/>
        </w:rPr>
        <w:t>école</w:t>
      </w:r>
      <w:proofErr w:type="spellEnd"/>
      <w:r w:rsidRPr="005D61D8">
        <w:rPr>
          <w:rFonts w:asciiTheme="minorHAnsi" w:hAnsiTheme="minorHAnsi"/>
          <w:color w:val="000000"/>
          <w:sz w:val="24"/>
          <w:szCs w:val="24"/>
        </w:rPr>
        <w:t>.</w:t>
      </w:r>
    </w:p>
    <w:p w14:paraId="614C05BB" w14:textId="77777777" w:rsidR="0066320E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color w:val="000000"/>
          <w:sz w:val="24"/>
          <w:szCs w:val="24"/>
        </w:rPr>
        <w:t>2.Créer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une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classe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.</w:t>
      </w:r>
    </w:p>
    <w:p w14:paraId="3C84BAF7" w14:textId="77777777" w:rsidR="0066320E" w:rsidRPr="005D61D8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color w:val="000000"/>
          <w:sz w:val="24"/>
          <w:szCs w:val="24"/>
        </w:rPr>
        <w:t>3.Créer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sale.</w:t>
      </w:r>
    </w:p>
    <w:p w14:paraId="4B055C03" w14:textId="77777777" w:rsidR="0066320E" w:rsidRPr="005D61D8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color w:val="000000"/>
          <w:sz w:val="24"/>
          <w:szCs w:val="24"/>
        </w:rPr>
        <w:t>4.Créer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planning.</w:t>
      </w:r>
    </w:p>
    <w:p w14:paraId="27A7C777" w14:textId="77777777" w:rsidR="0066320E" w:rsidRPr="005D61D8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color w:val="000000"/>
          <w:sz w:val="24"/>
          <w:szCs w:val="24"/>
        </w:rPr>
        <w:t>5.Ajouter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élève</w:t>
      </w:r>
      <w:proofErr w:type="spellEnd"/>
      <w:r w:rsidRPr="005D61D8">
        <w:rPr>
          <w:rFonts w:asciiTheme="minorHAnsi" w:hAnsiTheme="minorHAnsi"/>
          <w:color w:val="000000"/>
          <w:sz w:val="24"/>
          <w:szCs w:val="24"/>
        </w:rPr>
        <w:t>.</w:t>
      </w:r>
    </w:p>
    <w:p w14:paraId="6A9BFB0B" w14:textId="77777777" w:rsidR="0066320E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color w:val="000000"/>
          <w:sz w:val="24"/>
          <w:szCs w:val="24"/>
        </w:rPr>
        <w:t>6.</w:t>
      </w:r>
      <w:r w:rsidRPr="005D61D8">
        <w:rPr>
          <w:rFonts w:asciiTheme="minorHAnsi" w:hAnsiTheme="minorHAnsi"/>
          <w:color w:val="000000"/>
          <w:sz w:val="24"/>
          <w:szCs w:val="24"/>
        </w:rPr>
        <w:t>Créer</w:t>
      </w:r>
      <w:proofErr w:type="gramEnd"/>
      <w:r w:rsidRPr="005D61D8">
        <w:rPr>
          <w:rFonts w:asciiTheme="minorHAnsi" w:hAnsiTheme="minorHAnsi"/>
          <w:color w:val="000000"/>
          <w:sz w:val="24"/>
          <w:szCs w:val="24"/>
        </w:rPr>
        <w:t xml:space="preserve"> planning</w:t>
      </w:r>
    </w:p>
    <w:p w14:paraId="7CFAB487" w14:textId="77777777" w:rsidR="0066320E" w:rsidRPr="005D61D8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color w:val="000000"/>
          <w:sz w:val="24"/>
          <w:szCs w:val="24"/>
        </w:rPr>
        <w:t>7.Créer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des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cours</w:t>
      </w:r>
      <w:proofErr w:type="spellEnd"/>
    </w:p>
    <w:p w14:paraId="38EC8F96" w14:textId="77777777" w:rsidR="0066320E" w:rsidRPr="005D61D8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color w:val="000000"/>
          <w:sz w:val="24"/>
          <w:szCs w:val="24"/>
        </w:rPr>
        <w:t>8.Gèrer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école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.</w:t>
      </w:r>
    </w:p>
    <w:p w14:paraId="664D40BC" w14:textId="77777777" w:rsidR="0066320E" w:rsidRPr="005D61D8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color w:val="000000"/>
          <w:sz w:val="24"/>
          <w:szCs w:val="24"/>
        </w:rPr>
        <w:t>9.Supprimer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une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1F15C2">
        <w:rPr>
          <w:rFonts w:asciiTheme="minorHAnsi" w:hAnsiTheme="minorHAnsi"/>
          <w:color w:val="000000"/>
          <w:sz w:val="24"/>
          <w:szCs w:val="24"/>
          <w:lang w:val="fr-FR"/>
        </w:rPr>
        <w:t>classe</w:t>
      </w:r>
      <w:r>
        <w:rPr>
          <w:rFonts w:asciiTheme="minorHAnsi" w:hAnsiTheme="minorHAnsi"/>
          <w:color w:val="000000"/>
          <w:sz w:val="24"/>
          <w:szCs w:val="24"/>
          <w:lang w:val="fr-FR"/>
        </w:rPr>
        <w:t>.</w:t>
      </w:r>
    </w:p>
    <w:p w14:paraId="3CB964EF" w14:textId="77777777" w:rsidR="0066320E" w:rsidRPr="005D61D8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10</w:t>
      </w:r>
      <w:proofErr w:type="gramStart"/>
      <w:r>
        <w:rPr>
          <w:rFonts w:asciiTheme="minorHAnsi" w:hAnsiTheme="minorHAnsi"/>
          <w:color w:val="000000"/>
          <w:sz w:val="24"/>
          <w:szCs w:val="24"/>
        </w:rPr>
        <w:t>.Supprimer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salle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.</w:t>
      </w:r>
    </w:p>
    <w:p w14:paraId="2F61E93C" w14:textId="77777777" w:rsidR="0066320E" w:rsidRPr="005D61D8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lastRenderedPageBreak/>
        <w:t>11</w:t>
      </w:r>
      <w:proofErr w:type="gramStart"/>
      <w:r>
        <w:rPr>
          <w:rFonts w:asciiTheme="minorHAnsi" w:hAnsiTheme="minorHAnsi"/>
          <w:color w:val="000000"/>
          <w:sz w:val="24"/>
          <w:szCs w:val="24"/>
        </w:rPr>
        <w:t>.Ajouter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une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classe</w:t>
      </w:r>
      <w:proofErr w:type="spellEnd"/>
      <w:r w:rsidRPr="005D61D8">
        <w:rPr>
          <w:rFonts w:asciiTheme="minorHAnsi" w:hAnsiTheme="minorHAnsi"/>
          <w:color w:val="000000"/>
          <w:sz w:val="24"/>
          <w:szCs w:val="24"/>
        </w:rPr>
        <w:t>.</w:t>
      </w:r>
    </w:p>
    <w:p w14:paraId="5A3D766A" w14:textId="77777777" w:rsidR="0066320E" w:rsidRPr="001F15C2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12</w:t>
      </w:r>
      <w:proofErr w:type="gramStart"/>
      <w:r>
        <w:rPr>
          <w:rFonts w:asciiTheme="minorHAnsi" w:hAnsiTheme="minorHAnsi"/>
          <w:color w:val="000000"/>
          <w:sz w:val="24"/>
          <w:szCs w:val="24"/>
        </w:rPr>
        <w:t>.Supprimer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une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école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.</w:t>
      </w:r>
      <w:r w:rsidRPr="005D61D8">
        <w:rPr>
          <w:rFonts w:asciiTheme="minorHAnsi" w:hAnsiTheme="minorHAnsi"/>
          <w:color w:val="000000"/>
          <w:sz w:val="24"/>
          <w:szCs w:val="24"/>
        </w:rPr>
        <w:t>.</w:t>
      </w:r>
    </w:p>
    <w:p w14:paraId="02F4B5A0" w14:textId="77777777" w:rsidR="0066320E" w:rsidRPr="001F15C2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13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.</w:t>
      </w:r>
      <w:r w:rsidRPr="001F15C2">
        <w:rPr>
          <w:rFonts w:ascii="Times New Roman" w:hAnsi="Times New Roman"/>
          <w:color w:val="000000"/>
          <w:sz w:val="24"/>
          <w:szCs w:val="24"/>
        </w:rPr>
        <w:t>Modifier</w:t>
      </w:r>
      <w:proofErr w:type="gramEnd"/>
      <w:r w:rsidRPr="001F15C2">
        <w:rPr>
          <w:rFonts w:ascii="Times New Roman" w:hAnsi="Times New Roman"/>
          <w:color w:val="000000"/>
          <w:sz w:val="24"/>
          <w:szCs w:val="24"/>
        </w:rPr>
        <w:t xml:space="preserve"> planning</w:t>
      </w:r>
      <w:r w:rsidRPr="007859AA">
        <w:rPr>
          <w:rFonts w:ascii="Times New Roman" w:hAnsi="Times New Roman"/>
          <w:color w:val="000000"/>
          <w:sz w:val="27"/>
          <w:szCs w:val="27"/>
        </w:rPr>
        <w:t>.</w:t>
      </w:r>
    </w:p>
    <w:p w14:paraId="00E86AEF" w14:textId="77777777" w:rsidR="0066320E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14</w:t>
      </w:r>
      <w:proofErr w:type="gramStart"/>
      <w:r>
        <w:rPr>
          <w:rFonts w:asciiTheme="minorHAnsi" w:hAnsiTheme="minorHAnsi"/>
          <w:color w:val="000000"/>
          <w:sz w:val="24"/>
          <w:szCs w:val="24"/>
        </w:rPr>
        <w:t>.Changer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salle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.</w:t>
      </w:r>
    </w:p>
    <w:p w14:paraId="6F5B01F4" w14:textId="77777777" w:rsidR="0066320E" w:rsidRPr="005D61D8" w:rsidRDefault="0066320E" w:rsidP="0066320E">
      <w:pPr>
        <w:pStyle w:val="Paragraphedeliste"/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15</w:t>
      </w:r>
      <w:proofErr w:type="gramStart"/>
      <w:r>
        <w:rPr>
          <w:rFonts w:asciiTheme="minorHAnsi" w:hAnsiTheme="minorHAnsi"/>
          <w:color w:val="000000"/>
          <w:sz w:val="24"/>
          <w:szCs w:val="24"/>
        </w:rPr>
        <w:t>.Retirer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élève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.</w:t>
      </w:r>
    </w:p>
    <w:p w14:paraId="1166E825" w14:textId="77777777" w:rsidR="00D27B15" w:rsidRDefault="005D61D8" w:rsidP="005D61D8">
      <w:pPr>
        <w:pStyle w:val="Titre3"/>
        <w:numPr>
          <w:ilvl w:val="0"/>
          <w:numId w:val="0"/>
        </w:numPr>
      </w:pPr>
      <w:r>
        <w:rPr>
          <w:rFonts w:ascii="Times New Roman" w:hAnsi="Times New Roman"/>
          <w:color w:val="000000"/>
          <w:sz w:val="27"/>
          <w:szCs w:val="27"/>
        </w:rPr>
        <w:br/>
      </w:r>
      <w:r w:rsidR="00D27B15" w:rsidRPr="00FF6990">
        <w:t>Diagramme de</w:t>
      </w:r>
      <w:r w:rsidR="00BD5C6E" w:rsidRPr="00FF6990">
        <w:t xml:space="preserve"> cas d’utilisation</w:t>
      </w:r>
    </w:p>
    <w:p w14:paraId="33E49980" w14:textId="77777777" w:rsidR="005D61D8" w:rsidRPr="005D61D8" w:rsidRDefault="005D61D8" w:rsidP="005D61D8">
      <w:pPr>
        <w:rPr>
          <w:lang w:val="fr-FR" w:eastAsia="x-none" w:bidi="ar-SA"/>
        </w:rPr>
      </w:pPr>
    </w:p>
    <w:p w14:paraId="63E196F8" w14:textId="77777777" w:rsidR="00BD5C6E" w:rsidRPr="00FF6990" w:rsidRDefault="0066320E" w:rsidP="00BD5C6E">
      <w:pPr>
        <w:pStyle w:val="Commentaires"/>
      </w:pPr>
      <w:ins w:id="11" w:author="Anderson kabobo" w:date="2015-10-27T11:53:00Z">
        <w:r>
          <w:rPr>
            <w:noProof/>
            <w:lang w:val="fr-FR" w:eastAsia="fr-FR" w:bidi="ar-SA"/>
          </w:rPr>
          <w:drawing>
            <wp:inline distT="0" distB="0" distL="0" distR="0" wp14:anchorId="2E75E3BF" wp14:editId="7BAEED13">
              <wp:extent cx="5759450" cy="3550065"/>
              <wp:effectExtent l="0" t="0" r="0" b="0"/>
              <wp:docPr id="6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Cas d'utilisation reformulé.pn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9450" cy="35500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698F45" w14:textId="77777777" w:rsidR="00BD5C6E" w:rsidRDefault="00BD5C6E" w:rsidP="00BD5C6E">
      <w:pPr>
        <w:rPr>
          <w:lang w:val="fr-FR"/>
        </w:rPr>
      </w:pPr>
      <w:bookmarkStart w:id="12" w:name="OLE_LINK2"/>
      <w:bookmarkStart w:id="13" w:name="OLE_LINK3"/>
    </w:p>
    <w:p w14:paraId="4CAA287A" w14:textId="77777777" w:rsidR="005D61D8" w:rsidRPr="00FF6990" w:rsidRDefault="005D61D8" w:rsidP="00BD5C6E">
      <w:pPr>
        <w:rPr>
          <w:lang w:val="fr-FR"/>
        </w:rPr>
      </w:pPr>
    </w:p>
    <w:bookmarkEnd w:id="12"/>
    <w:bookmarkEnd w:id="13"/>
    <w:p w14:paraId="36DFA511" w14:textId="77777777" w:rsidR="00BD5C6E" w:rsidRPr="00FF6990" w:rsidRDefault="00BD5C6E" w:rsidP="00AA3C2F">
      <w:pPr>
        <w:pStyle w:val="Titre3"/>
      </w:pPr>
      <w:r w:rsidRPr="00FF6990">
        <w:t>Listes des cas d’utilisations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6"/>
        <w:gridCol w:w="2323"/>
        <w:gridCol w:w="2705"/>
        <w:gridCol w:w="1836"/>
      </w:tblGrid>
      <w:tr w:rsidR="0066320E" w14:paraId="4116EA54" w14:textId="77777777" w:rsidTr="001F15C2">
        <w:tc>
          <w:tcPr>
            <w:tcW w:w="2409" w:type="dxa"/>
          </w:tcPr>
          <w:p w14:paraId="3CCC415C" w14:textId="77777777" w:rsidR="0066320E" w:rsidRPr="00F06F8C" w:rsidRDefault="0066320E" w:rsidP="001F15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06F8C">
              <w:rPr>
                <w:rFonts w:ascii="Times New Roman" w:hAnsi="Times New Roman"/>
                <w:b/>
                <w:sz w:val="28"/>
                <w:szCs w:val="28"/>
              </w:rPr>
              <w:t>Cas</w:t>
            </w:r>
            <w:proofErr w:type="spellEnd"/>
            <w:r w:rsidRPr="00F06F8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06F8C">
              <w:rPr>
                <w:rFonts w:ascii="Times New Roman" w:hAnsi="Times New Roman"/>
                <w:b/>
                <w:sz w:val="28"/>
                <w:szCs w:val="28"/>
              </w:rPr>
              <w:t>d’utilisation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proofErr w:type="spellEnd"/>
          </w:p>
        </w:tc>
        <w:tc>
          <w:tcPr>
            <w:tcW w:w="3059" w:type="dxa"/>
          </w:tcPr>
          <w:p w14:paraId="02F44B81" w14:textId="77777777" w:rsidR="0066320E" w:rsidRPr="00F06F8C" w:rsidRDefault="0066320E" w:rsidP="001F15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06F8C">
              <w:rPr>
                <w:rFonts w:ascii="Times New Roman" w:hAnsi="Times New Roman"/>
                <w:b/>
                <w:sz w:val="28"/>
                <w:szCs w:val="28"/>
              </w:rPr>
              <w:t>Acteurs</w:t>
            </w:r>
            <w:proofErr w:type="spellEnd"/>
          </w:p>
        </w:tc>
        <w:tc>
          <w:tcPr>
            <w:tcW w:w="1692" w:type="dxa"/>
          </w:tcPr>
          <w:p w14:paraId="7101489C" w14:textId="77777777" w:rsidR="0066320E" w:rsidRPr="00F06F8C" w:rsidRDefault="0066320E" w:rsidP="001F15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Priorité</w:t>
            </w:r>
            <w:proofErr w:type="spellEnd"/>
          </w:p>
        </w:tc>
        <w:tc>
          <w:tcPr>
            <w:tcW w:w="1900" w:type="dxa"/>
          </w:tcPr>
          <w:p w14:paraId="594B8414" w14:textId="77777777" w:rsidR="0066320E" w:rsidRDefault="0066320E" w:rsidP="001F15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Risques</w:t>
            </w:r>
            <w:proofErr w:type="spellEnd"/>
          </w:p>
        </w:tc>
      </w:tr>
      <w:tr w:rsidR="0066320E" w:rsidRPr="0077401C" w14:paraId="747BC5B4" w14:textId="77777777" w:rsidTr="001F15C2">
        <w:tc>
          <w:tcPr>
            <w:tcW w:w="2409" w:type="dxa"/>
          </w:tcPr>
          <w:p w14:paraId="2728640C" w14:textId="77777777" w:rsidR="0066320E" w:rsidRPr="005D61D8" w:rsidRDefault="0066320E" w:rsidP="0066320E">
            <w:pPr>
              <w:pStyle w:val="Paragraphedeliste"/>
              <w:numPr>
                <w:ilvl w:val="0"/>
                <w:numId w:val="48"/>
              </w:numPr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>Créer</w:t>
            </w:r>
            <w:proofErr w:type="spellEnd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>une</w:t>
            </w:r>
            <w:proofErr w:type="spellEnd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>école</w:t>
            </w:r>
            <w:proofErr w:type="spellEnd"/>
            <w:r w:rsidRPr="005D61D8"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</w:p>
          <w:p w14:paraId="5392D76E" w14:textId="77777777" w:rsidR="0066320E" w:rsidRDefault="0066320E" w:rsidP="001F15C2">
            <w:pPr>
              <w:pStyle w:val="Paragraphedeliste"/>
              <w:spacing w:after="160" w:line="259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p w14:paraId="435F8435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59" w:type="dxa"/>
          </w:tcPr>
          <w:p w14:paraId="425FB8A6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1692" w:type="dxa"/>
          </w:tcPr>
          <w:p w14:paraId="6D3B9883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Avant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gèrer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une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école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,l’administrateur</w:t>
            </w:r>
            <w:proofErr w:type="spellEnd"/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devra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créer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une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.</w:t>
            </w:r>
          </w:p>
        </w:tc>
        <w:tc>
          <w:tcPr>
            <w:tcW w:w="1900" w:type="dxa"/>
          </w:tcPr>
          <w:p w14:paraId="2256BC1F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Risque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que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les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l’ancienne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lastRenderedPageBreak/>
              <w:t>école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retrouve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dans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la nouvelle.</w:t>
            </w:r>
          </w:p>
        </w:tc>
      </w:tr>
      <w:tr w:rsidR="0066320E" w:rsidRPr="0077401C" w14:paraId="4CDCA167" w14:textId="77777777" w:rsidTr="001F15C2">
        <w:tc>
          <w:tcPr>
            <w:tcW w:w="2409" w:type="dxa"/>
          </w:tcPr>
          <w:p w14:paraId="4B5C7F6E" w14:textId="77777777" w:rsidR="0066320E" w:rsidRPr="001F15C2" w:rsidRDefault="0066320E" w:rsidP="001F15C2">
            <w:pPr>
              <w:spacing w:after="160" w:line="259" w:lineRule="auto"/>
              <w:ind w:left="36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lastRenderedPageBreak/>
              <w:t xml:space="preserve">2.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Créer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15C2">
              <w:rPr>
                <w:rFonts w:asciiTheme="minorHAnsi" w:hAnsiTheme="minorHAnsi"/>
                <w:color w:val="000000"/>
                <w:sz w:val="24"/>
                <w:szCs w:val="24"/>
              </w:rPr>
              <w:t>une</w:t>
            </w:r>
            <w:proofErr w:type="spellEnd"/>
            <w:r w:rsidRPr="001F15C2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15C2">
              <w:rPr>
                <w:rFonts w:asciiTheme="minorHAnsi" w:hAnsiTheme="minorHAnsi"/>
                <w:color w:val="000000"/>
                <w:sz w:val="24"/>
                <w:szCs w:val="24"/>
              </w:rPr>
              <w:t>classe</w:t>
            </w:r>
            <w:proofErr w:type="spellEnd"/>
            <w:r w:rsidRPr="001F15C2"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</w:p>
          <w:p w14:paraId="36916E50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59" w:type="dxa"/>
          </w:tcPr>
          <w:p w14:paraId="0441B441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1692" w:type="dxa"/>
          </w:tcPr>
          <w:p w14:paraId="67ACD623" w14:textId="77777777" w:rsidR="0066320E" w:rsidRPr="005D61D8" w:rsidRDefault="0066320E" w:rsidP="001F15C2">
            <w:pPr>
              <w:ind w:left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L’administrateur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crée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une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classe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pour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pouvoir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gérer</w:t>
            </w:r>
            <w:proofErr w:type="spellEnd"/>
          </w:p>
        </w:tc>
        <w:tc>
          <w:tcPr>
            <w:tcW w:w="1900" w:type="dxa"/>
          </w:tcPr>
          <w:p w14:paraId="6C9FE337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Créer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plusieurs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classes sans utilities.</w:t>
            </w:r>
          </w:p>
        </w:tc>
      </w:tr>
      <w:tr w:rsidR="0066320E" w:rsidRPr="0077401C" w14:paraId="0CDC190D" w14:textId="77777777" w:rsidTr="001F15C2">
        <w:tc>
          <w:tcPr>
            <w:tcW w:w="2409" w:type="dxa"/>
          </w:tcPr>
          <w:p w14:paraId="4728BFF7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Créer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salle</w:t>
            </w:r>
            <w:proofErr w:type="spellEnd"/>
          </w:p>
        </w:tc>
        <w:tc>
          <w:tcPr>
            <w:tcW w:w="3059" w:type="dxa"/>
          </w:tcPr>
          <w:p w14:paraId="01592E84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1692" w:type="dxa"/>
          </w:tcPr>
          <w:p w14:paraId="555A31E1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L’administrateur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crée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une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salle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pour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pouvoir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gérer</w:t>
            </w:r>
            <w:proofErr w:type="spellEnd"/>
          </w:p>
        </w:tc>
        <w:tc>
          <w:tcPr>
            <w:tcW w:w="1900" w:type="dxa"/>
          </w:tcPr>
          <w:p w14:paraId="003859DD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peu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comme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les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classes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,en</w:t>
            </w:r>
            <w:proofErr w:type="spellEnd"/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créer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plusieurs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sans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s’en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server.</w:t>
            </w:r>
          </w:p>
        </w:tc>
      </w:tr>
      <w:tr w:rsidR="0066320E" w:rsidRPr="0077401C" w14:paraId="681840A1" w14:textId="77777777" w:rsidTr="001F15C2">
        <w:tc>
          <w:tcPr>
            <w:tcW w:w="2409" w:type="dxa"/>
          </w:tcPr>
          <w:p w14:paraId="72B9D02D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sz w:val="24"/>
                <w:szCs w:val="24"/>
              </w:rPr>
              <w:t>Créer</w:t>
            </w:r>
            <w:proofErr w:type="spellEnd"/>
            <w:r w:rsidRPr="005D61D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planning</w:t>
            </w:r>
          </w:p>
        </w:tc>
        <w:tc>
          <w:tcPr>
            <w:tcW w:w="3059" w:type="dxa"/>
          </w:tcPr>
          <w:p w14:paraId="5D744F5D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1692" w:type="dxa"/>
          </w:tcPr>
          <w:p w14:paraId="52158B9C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L’administrateur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crée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un nouveau planning pour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pouvoir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gérer</w:t>
            </w:r>
            <w:proofErr w:type="spellEnd"/>
          </w:p>
        </w:tc>
        <w:tc>
          <w:tcPr>
            <w:tcW w:w="1900" w:type="dxa"/>
          </w:tcPr>
          <w:p w14:paraId="1F99BDEF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6320E" w14:paraId="4B67DF27" w14:textId="77777777" w:rsidTr="001F15C2">
        <w:tc>
          <w:tcPr>
            <w:tcW w:w="2409" w:type="dxa"/>
          </w:tcPr>
          <w:p w14:paraId="05745348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Ajouter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élève</w:t>
            </w:r>
            <w:proofErr w:type="spellEnd"/>
          </w:p>
        </w:tc>
        <w:tc>
          <w:tcPr>
            <w:tcW w:w="3059" w:type="dxa"/>
          </w:tcPr>
          <w:p w14:paraId="5AABAF1F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1692" w:type="dxa"/>
          </w:tcPr>
          <w:p w14:paraId="076A1A6C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L’administrateur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crée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un nouvelle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eleve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pour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pouvoir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gérer</w:t>
            </w:r>
            <w:proofErr w:type="spellEnd"/>
            <w:r w:rsidRPr="0077401C" w:rsidDel="00B17534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1900" w:type="dxa"/>
          </w:tcPr>
          <w:p w14:paraId="0C8452C4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6320E" w14:paraId="50955DBB" w14:textId="77777777" w:rsidTr="001F15C2">
        <w:tc>
          <w:tcPr>
            <w:tcW w:w="2409" w:type="dxa"/>
          </w:tcPr>
          <w:p w14:paraId="6AE8AC9D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Gèrer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école</w:t>
            </w:r>
            <w:proofErr w:type="spellEnd"/>
          </w:p>
        </w:tc>
        <w:tc>
          <w:tcPr>
            <w:tcW w:w="3059" w:type="dxa"/>
          </w:tcPr>
          <w:p w14:paraId="7B32EDE1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1692" w:type="dxa"/>
          </w:tcPr>
          <w:p w14:paraId="6BDCD1D6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L’administrateur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modifie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les information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l’école</w:t>
            </w:r>
            <w:proofErr w:type="spellEnd"/>
          </w:p>
        </w:tc>
        <w:tc>
          <w:tcPr>
            <w:tcW w:w="1900" w:type="dxa"/>
          </w:tcPr>
          <w:p w14:paraId="116AFDC0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6320E" w14:paraId="313ECE51" w14:textId="77777777" w:rsidTr="001F15C2">
        <w:tc>
          <w:tcPr>
            <w:tcW w:w="2409" w:type="dxa"/>
          </w:tcPr>
          <w:p w14:paraId="0D39A481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Supprimer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une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classe</w:t>
            </w:r>
            <w:proofErr w:type="spellEnd"/>
          </w:p>
        </w:tc>
        <w:tc>
          <w:tcPr>
            <w:tcW w:w="3059" w:type="dxa"/>
          </w:tcPr>
          <w:p w14:paraId="7768ACF8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1692" w:type="dxa"/>
          </w:tcPr>
          <w:p w14:paraId="05C0AA92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L’administrateur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suprime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les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lier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 la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classe</w:t>
            </w:r>
            <w:proofErr w:type="spellEnd"/>
          </w:p>
        </w:tc>
        <w:tc>
          <w:tcPr>
            <w:tcW w:w="1900" w:type="dxa"/>
          </w:tcPr>
          <w:p w14:paraId="4B5C5BE9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6320E" w14:paraId="4E8CC642" w14:textId="77777777" w:rsidTr="001F15C2">
        <w:tc>
          <w:tcPr>
            <w:tcW w:w="2409" w:type="dxa"/>
          </w:tcPr>
          <w:p w14:paraId="517DB6A4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Supprimer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une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salle</w:t>
            </w:r>
            <w:proofErr w:type="spellEnd"/>
          </w:p>
        </w:tc>
        <w:tc>
          <w:tcPr>
            <w:tcW w:w="3059" w:type="dxa"/>
          </w:tcPr>
          <w:p w14:paraId="5ED49AC7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1692" w:type="dxa"/>
          </w:tcPr>
          <w:p w14:paraId="1D429F09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L’administrateur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suprime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les information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lier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 la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salle</w:t>
            </w:r>
            <w:proofErr w:type="spellEnd"/>
          </w:p>
        </w:tc>
        <w:tc>
          <w:tcPr>
            <w:tcW w:w="1900" w:type="dxa"/>
          </w:tcPr>
          <w:p w14:paraId="1FDBCE79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6320E" w:rsidRPr="0077401C" w14:paraId="56EFBF45" w14:textId="77777777" w:rsidTr="001F15C2">
        <w:tc>
          <w:tcPr>
            <w:tcW w:w="2409" w:type="dxa"/>
          </w:tcPr>
          <w:p w14:paraId="099EA4B3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lastRenderedPageBreak/>
              <w:t>Ajouter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une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classse</w:t>
            </w:r>
            <w:proofErr w:type="spellEnd"/>
          </w:p>
        </w:tc>
        <w:tc>
          <w:tcPr>
            <w:tcW w:w="3059" w:type="dxa"/>
          </w:tcPr>
          <w:p w14:paraId="26212EE3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1692" w:type="dxa"/>
          </w:tcPr>
          <w:p w14:paraId="6210755B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L’administrateur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modifie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les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classe</w:t>
            </w:r>
            <w:proofErr w:type="spellEnd"/>
          </w:p>
        </w:tc>
        <w:tc>
          <w:tcPr>
            <w:tcW w:w="1900" w:type="dxa"/>
          </w:tcPr>
          <w:p w14:paraId="2C731B6C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6320E" w:rsidRPr="0077401C" w14:paraId="0FC67091" w14:textId="77777777" w:rsidTr="001F15C2">
        <w:tc>
          <w:tcPr>
            <w:tcW w:w="2409" w:type="dxa"/>
          </w:tcPr>
          <w:p w14:paraId="4689AD62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supprimer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une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école</w:t>
            </w:r>
            <w:proofErr w:type="spellEnd"/>
          </w:p>
        </w:tc>
        <w:tc>
          <w:tcPr>
            <w:tcW w:w="3059" w:type="dxa"/>
          </w:tcPr>
          <w:p w14:paraId="2ACD50FC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1692" w:type="dxa"/>
          </w:tcPr>
          <w:p w14:paraId="21A898DC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L’administrateur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suprime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toute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les information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l’école</w:t>
            </w:r>
            <w:proofErr w:type="spellEnd"/>
          </w:p>
        </w:tc>
        <w:tc>
          <w:tcPr>
            <w:tcW w:w="1900" w:type="dxa"/>
          </w:tcPr>
          <w:p w14:paraId="5BFCE412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6320E" w:rsidRPr="0077401C" w14:paraId="6000DE98" w14:textId="77777777" w:rsidTr="001F15C2">
        <w:trPr>
          <w:trHeight w:val="2179"/>
        </w:trPr>
        <w:tc>
          <w:tcPr>
            <w:tcW w:w="2409" w:type="dxa"/>
          </w:tcPr>
          <w:p w14:paraId="4AD91EFA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Modifier planning</w:t>
            </w:r>
          </w:p>
        </w:tc>
        <w:tc>
          <w:tcPr>
            <w:tcW w:w="3059" w:type="dxa"/>
          </w:tcPr>
          <w:p w14:paraId="06862E6C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1692" w:type="dxa"/>
          </w:tcPr>
          <w:p w14:paraId="64AF914A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L’administrateur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modifie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les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du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plannig</w:t>
            </w:r>
            <w:proofErr w:type="spellEnd"/>
          </w:p>
        </w:tc>
        <w:tc>
          <w:tcPr>
            <w:tcW w:w="1900" w:type="dxa"/>
          </w:tcPr>
          <w:p w14:paraId="3E65BC98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6320E" w:rsidRPr="0077401C" w14:paraId="466ADED2" w14:textId="77777777" w:rsidTr="001F15C2">
        <w:tc>
          <w:tcPr>
            <w:tcW w:w="2409" w:type="dxa"/>
          </w:tcPr>
          <w:p w14:paraId="1C686315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Changer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salle</w:t>
            </w:r>
            <w:proofErr w:type="spellEnd"/>
          </w:p>
        </w:tc>
        <w:tc>
          <w:tcPr>
            <w:tcW w:w="3059" w:type="dxa"/>
          </w:tcPr>
          <w:p w14:paraId="6BADEBC0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1692" w:type="dxa"/>
          </w:tcPr>
          <w:p w14:paraId="0A3A1DC3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L’administrateur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modifie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les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du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plannig</w:t>
            </w:r>
            <w:proofErr w:type="spellEnd"/>
          </w:p>
        </w:tc>
        <w:tc>
          <w:tcPr>
            <w:tcW w:w="1900" w:type="dxa"/>
          </w:tcPr>
          <w:p w14:paraId="729482CD" w14:textId="77777777" w:rsidR="0066320E" w:rsidRPr="0077401C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6320E" w14:paraId="129217B3" w14:textId="77777777" w:rsidTr="001F15C2">
        <w:tc>
          <w:tcPr>
            <w:tcW w:w="2409" w:type="dxa"/>
          </w:tcPr>
          <w:p w14:paraId="0CF2EAF2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Retirer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élève</w:t>
            </w:r>
            <w:proofErr w:type="spellEnd"/>
          </w:p>
        </w:tc>
        <w:tc>
          <w:tcPr>
            <w:tcW w:w="3059" w:type="dxa"/>
          </w:tcPr>
          <w:p w14:paraId="5E2BF26C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1692" w:type="dxa"/>
          </w:tcPr>
          <w:p w14:paraId="56FFEF07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L’administrateur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suprime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toute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les information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l’éléve</w:t>
            </w:r>
            <w:proofErr w:type="spellEnd"/>
          </w:p>
        </w:tc>
        <w:tc>
          <w:tcPr>
            <w:tcW w:w="1900" w:type="dxa"/>
          </w:tcPr>
          <w:p w14:paraId="3381B88F" w14:textId="77777777" w:rsidR="0066320E" w:rsidRPr="005D61D8" w:rsidRDefault="0066320E" w:rsidP="001F15C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09A3E807" w14:textId="77777777" w:rsidR="005D61D8" w:rsidRPr="0031413A" w:rsidRDefault="0066320E" w:rsidP="005D61D8">
      <w:pPr>
        <w:tabs>
          <w:tab w:val="left" w:pos="2040"/>
        </w:tabs>
        <w:rPr>
          <w:rFonts w:ascii="Times New Roman" w:hAnsi="Times New Roman"/>
          <w:b/>
          <w:sz w:val="20"/>
          <w:szCs w:val="20"/>
        </w:rPr>
      </w:pPr>
      <w:r w:rsidRPr="0077401C">
        <w:rPr>
          <w:rFonts w:ascii="Times New Roman" w:hAnsi="Times New Roman"/>
          <w:sz w:val="28"/>
          <w:szCs w:val="28"/>
        </w:rPr>
        <w:br/>
      </w:r>
      <w:r w:rsidR="005D61D8">
        <w:rPr>
          <w:rFonts w:ascii="Times New Roman" w:hAnsi="Times New Roman"/>
          <w:sz w:val="28"/>
          <w:szCs w:val="28"/>
        </w:rPr>
        <w:br/>
      </w:r>
    </w:p>
    <w:p w14:paraId="7008F848" w14:textId="77777777" w:rsidR="005D61D8" w:rsidRPr="00FF6990" w:rsidRDefault="005D61D8" w:rsidP="00BD5C6E">
      <w:pPr>
        <w:rPr>
          <w:lang w:val="fr-FR"/>
        </w:rPr>
      </w:pPr>
    </w:p>
    <w:p w14:paraId="2329D4A6" w14:textId="77777777" w:rsidR="00BD5C6E" w:rsidRPr="00FF6990" w:rsidRDefault="00BD5C6E" w:rsidP="00B7064C">
      <w:pPr>
        <w:rPr>
          <w:lang w:val="fr-FR"/>
        </w:rPr>
      </w:pPr>
    </w:p>
    <w:p w14:paraId="16CFACC3" w14:textId="77777777" w:rsidR="005B44CF" w:rsidRPr="00FF6990" w:rsidRDefault="005B44CF" w:rsidP="005B44CF">
      <w:pPr>
        <w:pStyle w:val="Titre1"/>
        <w:rPr>
          <w:lang w:val="fr-FR"/>
        </w:rPr>
      </w:pPr>
      <w:r w:rsidRPr="00FF6990">
        <w:rPr>
          <w:lang w:val="fr-FR"/>
        </w:rPr>
        <w:br w:type="page"/>
      </w:r>
      <w:r w:rsidR="00FF6990" w:rsidRPr="00FF6990">
        <w:rPr>
          <w:lang w:val="fr-FR"/>
        </w:rPr>
        <w:lastRenderedPageBreak/>
        <w:t xml:space="preserve"> </w:t>
      </w:r>
      <w:bookmarkStart w:id="14" w:name="_Toc415584136"/>
      <w:r w:rsidR="00BC23CA" w:rsidRPr="00FF6990">
        <w:rPr>
          <w:lang w:val="fr-FR"/>
        </w:rPr>
        <w:t>Spécifications fonctionnelles</w:t>
      </w:r>
      <w:bookmarkEnd w:id="14"/>
    </w:p>
    <w:p w14:paraId="3823811E" w14:textId="77777777" w:rsidR="00FF6990" w:rsidRDefault="00FF6990" w:rsidP="00FF6990">
      <w:pPr>
        <w:pStyle w:val="Titre2"/>
        <w:rPr>
          <w:lang w:val="fr-FR"/>
        </w:rPr>
      </w:pPr>
      <w:bookmarkStart w:id="15" w:name="_Toc194313278"/>
      <w:bookmarkStart w:id="16" w:name="_Toc415584137"/>
      <w:r w:rsidRPr="00FF6990">
        <w:rPr>
          <w:lang w:val="fr-FR"/>
        </w:rPr>
        <w:t>Carte de navigation</w:t>
      </w:r>
      <w:bookmarkEnd w:id="15"/>
      <w:bookmarkEnd w:id="16"/>
    </w:p>
    <w:p w14:paraId="451D324A" w14:textId="77777777" w:rsidR="001C10EE" w:rsidRDefault="001C10EE" w:rsidP="001C10EE">
      <w:pPr>
        <w:rPr>
          <w:lang w:val="fr-FR" w:eastAsia="x-none" w:bidi="ar-SA"/>
        </w:rPr>
      </w:pPr>
    </w:p>
    <w:p w14:paraId="0C1F2B49" w14:textId="77777777" w:rsidR="001C10EE" w:rsidRDefault="0066320E" w:rsidP="001C10EE">
      <w:pPr>
        <w:rPr>
          <w:lang w:val="fr-FR" w:eastAsia="x-none" w:bidi="ar-SA"/>
        </w:rPr>
      </w:pPr>
      <w:r>
        <w:rPr>
          <w:noProof/>
          <w:lang w:val="fr-FR" w:eastAsia="fr-FR" w:bidi="ar-SA"/>
        </w:rPr>
        <w:drawing>
          <wp:inline distT="0" distB="0" distL="0" distR="0" wp14:anchorId="00C9F82E" wp14:editId="5F429D01">
            <wp:extent cx="5759450" cy="4625859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2CC404D" w14:textId="77777777" w:rsidR="001C10EE" w:rsidRDefault="001C10EE" w:rsidP="001C10EE">
      <w:pPr>
        <w:rPr>
          <w:lang w:val="fr-FR" w:eastAsia="x-none" w:bidi="ar-SA"/>
        </w:rPr>
      </w:pPr>
    </w:p>
    <w:p w14:paraId="10CB86F8" w14:textId="77777777" w:rsidR="005517E4" w:rsidRDefault="005517E4" w:rsidP="001C10EE">
      <w:pPr>
        <w:rPr>
          <w:lang w:val="fr-FR" w:eastAsia="x-none" w:bidi="ar-SA"/>
        </w:rPr>
      </w:pPr>
    </w:p>
    <w:p w14:paraId="6B058606" w14:textId="77777777" w:rsidR="005517E4" w:rsidRDefault="005517E4" w:rsidP="001C10EE">
      <w:pPr>
        <w:rPr>
          <w:lang w:val="fr-FR" w:eastAsia="x-none" w:bidi="ar-SA"/>
        </w:rPr>
      </w:pPr>
    </w:p>
    <w:p w14:paraId="4DF37B48" w14:textId="77777777" w:rsidR="005517E4" w:rsidRPr="001C10EE" w:rsidRDefault="005517E4" w:rsidP="001C10EE">
      <w:pPr>
        <w:rPr>
          <w:lang w:val="fr-FR" w:eastAsia="x-none" w:bidi="ar-SA"/>
        </w:rPr>
      </w:pPr>
    </w:p>
    <w:p w14:paraId="10CD509A" w14:textId="77777777" w:rsidR="00FF6990" w:rsidRDefault="00FF6990" w:rsidP="00FF6990">
      <w:pPr>
        <w:pStyle w:val="Titre2"/>
        <w:rPr>
          <w:lang w:val="fr-FR"/>
        </w:rPr>
      </w:pPr>
      <w:bookmarkStart w:id="17" w:name="_Toc415584138"/>
      <w:r w:rsidRPr="00FF6990">
        <w:rPr>
          <w:lang w:val="fr-FR"/>
        </w:rPr>
        <w:t>Détails des cas d’utilisations</w:t>
      </w:r>
      <w:bookmarkEnd w:id="17"/>
    </w:p>
    <w:p w14:paraId="2F99D673" w14:textId="77777777" w:rsidR="00E15659" w:rsidRDefault="00E15659" w:rsidP="00E15659">
      <w:pPr>
        <w:rPr>
          <w:lang w:val="fr-FR" w:eastAsia="x-none" w:bidi="ar-SA"/>
        </w:rPr>
      </w:pPr>
    </w:p>
    <w:p w14:paraId="3BC4BD97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L'acteur principal actionne un fichier .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exe</w:t>
      </w:r>
      <w:proofErr w:type="spell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 xml:space="preserve"> en cliquant dessus. </w:t>
      </w:r>
    </w:p>
    <w:p w14:paraId="05AA0C19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lastRenderedPageBreak/>
        <w:t xml:space="preserve">A tout moment l'application peut être arrêtée par le système grâce à un bouton "arrêt" en haut à droite de l'application. Il y a également deux autres boutons en haut à droite de l'écran pour zoomer et 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dézoomer</w:t>
      </w:r>
      <w:proofErr w:type="spell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 xml:space="preserve"> la 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fenetre</w:t>
      </w:r>
      <w:proofErr w:type="spell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.</w:t>
      </w:r>
    </w:p>
    <w:p w14:paraId="679EBE12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</w:p>
    <w:p w14:paraId="4FEEB212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A chaque action terminé (ex: création d'une école), le système revient automatiquement à la page d'accueil.</w:t>
      </w:r>
    </w:p>
    <w:p w14:paraId="13324E35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>
        <w:rPr>
          <w:rFonts w:ascii="Times New Roman" w:hAnsi="Times New Roman"/>
          <w:noProof/>
          <w:sz w:val="24"/>
          <w:szCs w:val="24"/>
          <w:lang w:val="fr-FR" w:eastAsia="fr-FR" w:bidi="ar-SA"/>
        </w:rPr>
        <w:drawing>
          <wp:inline distT="0" distB="0" distL="0" distR="0" wp14:anchorId="198E1438" wp14:editId="7AAA7A03">
            <wp:extent cx="5762625" cy="2913380"/>
            <wp:effectExtent l="0" t="0" r="9525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0FCA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</w:p>
    <w:p w14:paraId="6D3D6543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L'application s'ouvre avec deux boutons</w:t>
      </w:r>
      <w:proofErr w:type="gram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  :</w:t>
      </w:r>
      <w:proofErr w:type="gramEnd"/>
    </w:p>
    <w:p w14:paraId="6762B3F9" w14:textId="77777777" w:rsidR="0066320E" w:rsidRPr="0066320E" w:rsidRDefault="0066320E" w:rsidP="0066320E">
      <w:pPr>
        <w:spacing w:before="102" w:after="240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Créer ou Modifier.</w:t>
      </w:r>
    </w:p>
    <w:p w14:paraId="509F4261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>
        <w:rPr>
          <w:rFonts w:ascii="Times New Roman" w:hAnsi="Times New Roman"/>
          <w:noProof/>
          <w:sz w:val="24"/>
          <w:szCs w:val="24"/>
          <w:lang w:val="fr-FR" w:eastAsia="fr-FR" w:bidi="ar-SA"/>
        </w:rPr>
        <w:drawing>
          <wp:inline distT="0" distB="0" distL="0" distR="0" wp14:anchorId="7917C4D7" wp14:editId="1FE760C5">
            <wp:extent cx="5752465" cy="2945130"/>
            <wp:effectExtent l="0" t="0" r="635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64CC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</w:p>
    <w:p w14:paraId="24A1AC9E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 xml:space="preserve">Dans le cas de la création d'une école une 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fenetre</w:t>
      </w:r>
      <w:proofErr w:type="spell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 xml:space="preserve"> s'ouvre et demande de remplir au fur et à mesure les informations demander 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nécéssaire</w:t>
      </w:r>
      <w:proofErr w:type="spell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 xml:space="preserve"> à la création d'une école. </w:t>
      </w:r>
    </w:p>
    <w:p w14:paraId="69680050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- Information sur l'école (nom, emplacement...)</w:t>
      </w:r>
    </w:p>
    <w:p w14:paraId="55E0F1E0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 xml:space="preserve">- 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Eleve</w:t>
      </w:r>
      <w:proofErr w:type="spell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 xml:space="preserve"> associé à l'école  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nom</w:t>
      </w:r>
      <w:proofErr w:type="gram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,prenom</w:t>
      </w:r>
      <w:proofErr w:type="spellEnd"/>
      <w:proofErr w:type="gram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 xml:space="preserve">, 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age</w:t>
      </w:r>
      <w:proofErr w:type="spell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...)</w:t>
      </w:r>
    </w:p>
    <w:p w14:paraId="31ABFF09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- Professeur associé à l'école (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nom</w:t>
      </w:r>
      <w:proofErr w:type="gram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,prenom,matière</w:t>
      </w:r>
      <w:proofErr w:type="spellEnd"/>
      <w:proofErr w:type="gram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 xml:space="preserve"> enseigné...)</w:t>
      </w:r>
    </w:p>
    <w:p w14:paraId="2E63BBE3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- Classe associé à l'école (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nom</w:t>
      </w:r>
      <w:proofErr w:type="gram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,nombre</w:t>
      </w:r>
      <w:proofErr w:type="spellEnd"/>
      <w:proofErr w:type="gram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 xml:space="preserve"> d'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eleves</w:t>
      </w:r>
      <w:proofErr w:type="spell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...)</w:t>
      </w:r>
    </w:p>
    <w:p w14:paraId="432BAF1C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- Planning associé à l'école</w:t>
      </w:r>
    </w:p>
    <w:p w14:paraId="7DE98F1F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>
        <w:rPr>
          <w:rFonts w:ascii="Times New Roman" w:hAnsi="Times New Roman"/>
          <w:noProof/>
          <w:sz w:val="24"/>
          <w:szCs w:val="24"/>
          <w:lang w:val="fr-FR" w:eastAsia="fr-FR" w:bidi="ar-SA"/>
        </w:rPr>
        <w:drawing>
          <wp:inline distT="0" distB="0" distL="0" distR="0" wp14:anchorId="0A78385E" wp14:editId="4117169C">
            <wp:extent cx="5752465" cy="2934335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A32F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>
        <w:rPr>
          <w:rFonts w:ascii="Times New Roman" w:hAnsi="Times New Roman"/>
          <w:noProof/>
          <w:sz w:val="24"/>
          <w:szCs w:val="24"/>
          <w:lang w:val="fr-FR" w:eastAsia="fr-FR" w:bidi="ar-SA"/>
        </w:rPr>
        <w:drawing>
          <wp:inline distT="0" distB="0" distL="0" distR="0" wp14:anchorId="2DCB3BCF" wp14:editId="68C24592">
            <wp:extent cx="5752465" cy="2945130"/>
            <wp:effectExtent l="0" t="0" r="635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EC90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</w:p>
    <w:p w14:paraId="4844036A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lastRenderedPageBreak/>
        <w:t xml:space="preserve">Dans le cas de la modification d'une école une 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fenetre</w:t>
      </w:r>
      <w:proofErr w:type="spell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 xml:space="preserve"> s'ouvre avec un menu permettant de choisir quel éléments de l'école modifier (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élève</w:t>
      </w:r>
      <w:proofErr w:type="gram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,professeur,classe,planning</w:t>
      </w:r>
      <w:proofErr w:type="spellEnd"/>
      <w:proofErr w:type="gram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).</w:t>
      </w:r>
    </w:p>
    <w:p w14:paraId="7443CEB3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</w:p>
    <w:p w14:paraId="685D9705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La modification prend en compte : </w:t>
      </w:r>
    </w:p>
    <w:p w14:paraId="69778D88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Le changement d'information  d'un élément (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élève</w:t>
      </w:r>
      <w:proofErr w:type="gram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,professeur,classe</w:t>
      </w:r>
      <w:proofErr w:type="spellEnd"/>
      <w:proofErr w:type="gram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 xml:space="preserve"> ou planning).</w:t>
      </w:r>
    </w:p>
    <w:p w14:paraId="2A7D77C5" w14:textId="77777777" w:rsidR="0066320E" w:rsidRPr="0066320E" w:rsidRDefault="0066320E" w:rsidP="0066320E">
      <w:pPr>
        <w:spacing w:before="102" w:after="102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La suppression d'un élément  (</w:t>
      </w:r>
      <w:proofErr w:type="spell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élève</w:t>
      </w:r>
      <w:proofErr w:type="gramStart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>,professeur,classe</w:t>
      </w:r>
      <w:proofErr w:type="spellEnd"/>
      <w:proofErr w:type="gramEnd"/>
      <w:r w:rsidRPr="0066320E">
        <w:rPr>
          <w:rFonts w:ascii="Times New Roman" w:hAnsi="Times New Roman"/>
          <w:sz w:val="24"/>
          <w:szCs w:val="24"/>
          <w:lang w:val="fr-FR" w:eastAsia="fr-FR" w:bidi="ar-SA"/>
        </w:rPr>
        <w:t xml:space="preserve"> ou planning).</w:t>
      </w:r>
    </w:p>
    <w:p w14:paraId="2A68807B" w14:textId="77777777" w:rsidR="005D61D8" w:rsidRPr="00E15659" w:rsidRDefault="005D61D8" w:rsidP="00E15659">
      <w:pPr>
        <w:rPr>
          <w:lang w:val="fr-FR" w:eastAsia="x-none" w:bidi="ar-SA"/>
        </w:rPr>
      </w:pPr>
    </w:p>
    <w:p w14:paraId="0615C634" w14:textId="77777777" w:rsidR="00BC23CA" w:rsidRPr="00FF6990" w:rsidRDefault="00BC23CA" w:rsidP="00FF6990">
      <w:pPr>
        <w:pStyle w:val="Titre1"/>
        <w:rPr>
          <w:lang w:val="fr-FR"/>
        </w:rPr>
      </w:pPr>
      <w:bookmarkStart w:id="18" w:name="_Toc415584139"/>
      <w:r w:rsidRPr="00FF6990">
        <w:rPr>
          <w:lang w:val="fr-FR"/>
        </w:rPr>
        <w:t>Spécifications non fonctionnelles</w:t>
      </w:r>
      <w:bookmarkEnd w:id="18"/>
    </w:p>
    <w:p w14:paraId="0C61725D" w14:textId="77777777" w:rsidR="00AA3C2F" w:rsidRDefault="00AA3C2F" w:rsidP="00AA3C2F">
      <w:pPr>
        <w:pStyle w:val="Titre2"/>
        <w:rPr>
          <w:lang w:val="fr-FR"/>
        </w:rPr>
      </w:pPr>
      <w:bookmarkStart w:id="19" w:name="_Toc204692629"/>
      <w:bookmarkStart w:id="20" w:name="_Toc415584140"/>
      <w:r w:rsidRPr="00FF6990">
        <w:rPr>
          <w:lang w:val="fr-FR"/>
        </w:rPr>
        <w:t>Contraintes de conception et d’implémentation</w:t>
      </w:r>
      <w:bookmarkEnd w:id="19"/>
      <w:bookmarkEnd w:id="20"/>
    </w:p>
    <w:p w14:paraId="116D197A" w14:textId="77777777" w:rsidR="00E15659" w:rsidRDefault="00E15659" w:rsidP="00E15659">
      <w:pPr>
        <w:rPr>
          <w:lang w:val="fr-FR" w:eastAsia="x-none" w:bidi="ar-SA"/>
        </w:rPr>
      </w:pPr>
    </w:p>
    <w:p w14:paraId="21771FEF" w14:textId="77777777" w:rsidR="001D612B" w:rsidRPr="00E15659" w:rsidRDefault="001D612B" w:rsidP="00E15659">
      <w:pPr>
        <w:rPr>
          <w:lang w:val="fr-FR" w:eastAsia="x-none" w:bidi="ar-SA"/>
        </w:rPr>
      </w:pPr>
      <w:r>
        <w:rPr>
          <w:lang w:val="fr-FR" w:eastAsia="x-none" w:bidi="ar-SA"/>
        </w:rPr>
        <w:t xml:space="preserve">Lien pour les conventions de codage : </w:t>
      </w:r>
      <w:r w:rsidRPr="001D612B">
        <w:rPr>
          <w:lang w:val="fr-FR" w:eastAsia="x-none" w:bidi="ar-SA"/>
        </w:rPr>
        <w:t>https://msdn.microsoft.com/fr-fr/library/ff926074.aspx</w:t>
      </w:r>
    </w:p>
    <w:p w14:paraId="7210D9A8" w14:textId="77777777" w:rsidR="00E15659" w:rsidRPr="00E15659" w:rsidRDefault="00E15659" w:rsidP="00E15659">
      <w:pPr>
        <w:jc w:val="center"/>
        <w:rPr>
          <w:b/>
          <w:sz w:val="24"/>
          <w:szCs w:val="24"/>
          <w:lang w:val="fr-FR"/>
        </w:rPr>
      </w:pPr>
      <w:r w:rsidRPr="00E15659">
        <w:rPr>
          <w:b/>
          <w:sz w:val="24"/>
          <w:szCs w:val="24"/>
          <w:lang w:val="fr-FR"/>
        </w:rPr>
        <w:t>Contraintes</w:t>
      </w:r>
    </w:p>
    <w:p w14:paraId="0B7AE6F7" w14:textId="77777777"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>- Le langage de programmation utilisé est le c#.</w:t>
      </w:r>
    </w:p>
    <w:p w14:paraId="04FB389F" w14:textId="77777777"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 xml:space="preserve">- Les outils utilisés sont Visual studio avec </w:t>
      </w:r>
      <w:proofErr w:type="spellStart"/>
      <w:r w:rsidRPr="00E15659">
        <w:rPr>
          <w:sz w:val="24"/>
          <w:szCs w:val="24"/>
          <w:lang w:val="fr-FR"/>
        </w:rPr>
        <w:t>Nunit</w:t>
      </w:r>
      <w:proofErr w:type="spellEnd"/>
      <w:r w:rsidRPr="00E15659">
        <w:rPr>
          <w:sz w:val="24"/>
          <w:szCs w:val="24"/>
          <w:lang w:val="fr-FR"/>
        </w:rPr>
        <w:t xml:space="preserve"> pour les tests unitaire.</w:t>
      </w:r>
    </w:p>
    <w:p w14:paraId="34B7E9A7" w14:textId="77777777"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>- Un fichier sera utilisé pour stocker les informations relatives à l'application.</w:t>
      </w:r>
    </w:p>
    <w:p w14:paraId="0E8B86DC" w14:textId="77777777"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>- Une documentation sera fournie afin d'expliquer le fonctionnement du programme.</w:t>
      </w:r>
    </w:p>
    <w:p w14:paraId="19C15B93" w14:textId="77777777"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>- Les conventions sont indiquées dans le document Conventions.txt</w:t>
      </w:r>
    </w:p>
    <w:p w14:paraId="29E2CBFA" w14:textId="77777777" w:rsidR="00E15659" w:rsidRPr="00FF6990" w:rsidRDefault="00E15659" w:rsidP="00E15659">
      <w:pPr>
        <w:rPr>
          <w:lang w:val="fr-FR"/>
        </w:rPr>
      </w:pPr>
    </w:p>
    <w:p w14:paraId="7CB80AC9" w14:textId="77777777" w:rsidR="00AA3C2F" w:rsidRPr="00FF6990" w:rsidRDefault="00AA3C2F" w:rsidP="00AA3C2F">
      <w:pPr>
        <w:pStyle w:val="Titre2"/>
        <w:rPr>
          <w:lang w:val="fr-FR"/>
        </w:rPr>
      </w:pPr>
      <w:bookmarkStart w:id="21" w:name="_Toc204692630"/>
      <w:bookmarkStart w:id="22" w:name="_Toc415584141"/>
      <w:r w:rsidRPr="00FF6990">
        <w:rPr>
          <w:lang w:val="fr-FR"/>
        </w:rPr>
        <w:t>Documentation utilisateur</w:t>
      </w:r>
      <w:bookmarkEnd w:id="21"/>
      <w:bookmarkEnd w:id="22"/>
    </w:p>
    <w:p w14:paraId="3B82C079" w14:textId="77777777" w:rsidR="005B44CF" w:rsidRDefault="005B44CF" w:rsidP="00413726">
      <w:pPr>
        <w:pStyle w:val="Commentaires"/>
        <w:rPr>
          <w:lang w:val="fr-FR"/>
        </w:rPr>
      </w:pPr>
    </w:p>
    <w:p w14:paraId="221EBAC0" w14:textId="77777777" w:rsidR="00E15659" w:rsidRPr="00E15659" w:rsidRDefault="00E15659" w:rsidP="00413726">
      <w:pPr>
        <w:pStyle w:val="Commentaires"/>
        <w:rPr>
          <w:color w:val="000000" w:themeColor="text1"/>
          <w:sz w:val="24"/>
          <w:szCs w:val="24"/>
          <w:lang w:val="fr-FR"/>
        </w:rPr>
      </w:pPr>
      <w:r w:rsidRPr="00E15659">
        <w:rPr>
          <w:color w:val="000000" w:themeColor="text1"/>
          <w:sz w:val="24"/>
          <w:szCs w:val="24"/>
          <w:lang w:val="fr-FR"/>
        </w:rPr>
        <w:t>Une documentation sera fournie aux utilisateurs afin d'expliquer le fonctionnement de l'application.</w:t>
      </w:r>
    </w:p>
    <w:sectPr w:rsidR="00E15659" w:rsidRPr="00E15659" w:rsidSect="003F1B5A">
      <w:headerReference w:type="default" r:id="rId21"/>
      <w:foot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Antoine Raquillet" w:date="2015-10-26T09:20:00Z" w:initials="AR">
    <w:p w14:paraId="350C5A8B" w14:textId="77777777" w:rsidR="0066320E" w:rsidRPr="00944CE2" w:rsidRDefault="0066320E" w:rsidP="0066320E">
      <w:pPr>
        <w:pStyle w:val="Commentaire0"/>
        <w:rPr>
          <w:lang w:val="fr-FR"/>
        </w:rPr>
      </w:pPr>
      <w:r>
        <w:rPr>
          <w:rStyle w:val="Marquedecommentaire"/>
        </w:rPr>
        <w:annotationRef/>
      </w:r>
      <w:r w:rsidRPr="00944CE2">
        <w:rPr>
          <w:lang w:val="fr-FR"/>
        </w:rPr>
        <w:t xml:space="preserve">Gestion de l’API ? Ne </w:t>
      </w:r>
      <w:proofErr w:type="spellStart"/>
      <w:r w:rsidRPr="00944CE2">
        <w:rPr>
          <w:lang w:val="fr-FR"/>
        </w:rPr>
        <w:t>vouliez-vous</w:t>
      </w:r>
      <w:proofErr w:type="spellEnd"/>
      <w:r w:rsidRPr="00944CE2">
        <w:rPr>
          <w:lang w:val="fr-FR"/>
        </w:rPr>
        <w:t xml:space="preserve"> pas écrire l’appli 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0C5A8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FAF88" w14:textId="77777777" w:rsidR="003920DE" w:rsidRDefault="003920DE">
      <w:r>
        <w:separator/>
      </w:r>
    </w:p>
  </w:endnote>
  <w:endnote w:type="continuationSeparator" w:id="0">
    <w:p w14:paraId="45BDF173" w14:textId="77777777" w:rsidR="003920DE" w:rsidRDefault="0039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FE3A1" w14:textId="77777777" w:rsidR="00650096" w:rsidRDefault="003920DE" w:rsidP="00650096">
    <w:pPr>
      <w:pStyle w:val="Pieddepage"/>
      <w:pBdr>
        <w:top w:val="single" w:sz="4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127526">
      <w:rPr>
        <w:noProof/>
      </w:rPr>
      <w:t>specifications[School' In].docx</w:t>
    </w:r>
    <w:r>
      <w:rPr>
        <w:noProof/>
      </w:rPr>
      <w:fldChar w:fldCharType="end"/>
    </w:r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3B29E2">
      <w:rPr>
        <w:rStyle w:val="Numrodepage"/>
        <w:noProof/>
      </w:rPr>
      <w:t>12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3B29E2">
      <w:rPr>
        <w:rStyle w:val="Numrodepage"/>
        <w:noProof/>
      </w:rPr>
      <w:t>12</w:t>
    </w:r>
    <w:r w:rsidR="00650096" w:rsidRPr="00446C95">
      <w:rPr>
        <w:rStyle w:val="Numrodepage"/>
      </w:rPr>
      <w:fldChar w:fldCharType="end"/>
    </w:r>
  </w:p>
  <w:p w14:paraId="5FFC924B" w14:textId="77777777"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4B27C" w14:textId="77777777" w:rsidR="003920DE" w:rsidRDefault="003920DE">
      <w:r>
        <w:separator/>
      </w:r>
    </w:p>
  </w:footnote>
  <w:footnote w:type="continuationSeparator" w:id="0">
    <w:p w14:paraId="58A2617A" w14:textId="77777777" w:rsidR="003920DE" w:rsidRDefault="003920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28"/>
      <w:gridCol w:w="2428"/>
      <w:gridCol w:w="2716"/>
      <w:gridCol w:w="2958"/>
    </w:tblGrid>
    <w:tr w:rsidR="00650096" w:rsidRPr="002E3ECC" w14:paraId="70A4D05A" w14:textId="77777777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14:paraId="241D0701" w14:textId="77777777" w:rsidR="00650096" w:rsidRPr="002E3ECC" w:rsidRDefault="00650096" w:rsidP="00517B7E">
          <w:pPr>
            <w:pStyle w:val="En-tte"/>
            <w:jc w:val="center"/>
          </w:pPr>
        </w:p>
      </w:tc>
      <w:tc>
        <w:tcPr>
          <w:tcW w:w="2428" w:type="dxa"/>
          <w:vMerge w:val="restart"/>
          <w:vAlign w:val="center"/>
        </w:tcPr>
        <w:p w14:paraId="08A28416" w14:textId="77777777"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14:paraId="5DB207D9" w14:textId="77777777" w:rsidR="00650096" w:rsidRPr="002E3ECC" w:rsidRDefault="00650096">
          <w:pPr>
            <w:pStyle w:val="En-tte"/>
            <w:jc w:val="center"/>
          </w:pPr>
        </w:p>
      </w:tc>
      <w:tc>
        <w:tcPr>
          <w:tcW w:w="2958" w:type="dxa"/>
          <w:vAlign w:val="center"/>
        </w:tcPr>
        <w:p w14:paraId="11E3F118" w14:textId="77777777" w:rsidR="00650096" w:rsidRPr="002E3ECC" w:rsidRDefault="00650096">
          <w:pPr>
            <w:pStyle w:val="En-tte"/>
            <w:tabs>
              <w:tab w:val="clear" w:pos="4536"/>
            </w:tabs>
            <w:jc w:val="center"/>
          </w:pPr>
        </w:p>
      </w:tc>
    </w:tr>
    <w:tr w:rsidR="00650096" w:rsidRPr="002E3ECC" w14:paraId="1699533A" w14:textId="77777777" w:rsidTr="0063293D">
      <w:trPr>
        <w:cantSplit/>
        <w:trHeight w:val="87"/>
      </w:trPr>
      <w:tc>
        <w:tcPr>
          <w:tcW w:w="1328" w:type="dxa"/>
          <w:vMerge/>
          <w:vAlign w:val="center"/>
        </w:tcPr>
        <w:p w14:paraId="7DD9F418" w14:textId="77777777"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14:paraId="2D763009" w14:textId="77777777"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14:paraId="2A1D91BA" w14:textId="77777777" w:rsidR="00650096" w:rsidRPr="002E3ECC" w:rsidRDefault="00650096" w:rsidP="00517B7E">
          <w:pPr>
            <w:pStyle w:val="En-tte"/>
            <w:jc w:val="center"/>
          </w:pPr>
        </w:p>
      </w:tc>
      <w:tc>
        <w:tcPr>
          <w:tcW w:w="2958" w:type="dxa"/>
          <w:vAlign w:val="center"/>
        </w:tcPr>
        <w:p w14:paraId="4B6C58D9" w14:textId="77777777" w:rsidR="00650096" w:rsidRPr="002E3ECC" w:rsidRDefault="00650096" w:rsidP="0063293D">
          <w:pPr>
            <w:pStyle w:val="En-tte"/>
            <w:tabs>
              <w:tab w:val="clear" w:pos="4536"/>
            </w:tabs>
            <w:jc w:val="center"/>
          </w:pPr>
        </w:p>
      </w:tc>
    </w:tr>
  </w:tbl>
  <w:p w14:paraId="131A9C1C" w14:textId="77777777"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56637A"/>
    <w:multiLevelType w:val="hybridMultilevel"/>
    <w:tmpl w:val="1DCA37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9E5FEB"/>
    <w:multiLevelType w:val="hybridMultilevel"/>
    <w:tmpl w:val="F5FEB8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1B7071"/>
    <w:multiLevelType w:val="hybridMultilevel"/>
    <w:tmpl w:val="F5FEB8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9112F"/>
    <w:multiLevelType w:val="hybridMultilevel"/>
    <w:tmpl w:val="E1984384"/>
    <w:lvl w:ilvl="0" w:tplc="67D49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4C5C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C6B2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A0C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2AA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DE4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6CC1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CFA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4695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75213"/>
    <w:multiLevelType w:val="hybridMultilevel"/>
    <w:tmpl w:val="B31EF8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92CBA"/>
    <w:multiLevelType w:val="hybridMultilevel"/>
    <w:tmpl w:val="27F8AF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61931715"/>
    <w:multiLevelType w:val="multilevel"/>
    <w:tmpl w:val="7232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6" w15:restartNumberingAfterBreak="0">
    <w:nsid w:val="7EA970A4"/>
    <w:multiLevelType w:val="hybridMultilevel"/>
    <w:tmpl w:val="77E402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9"/>
  </w:num>
  <w:num w:numId="7">
    <w:abstractNumId w:val="32"/>
  </w:num>
  <w:num w:numId="8">
    <w:abstractNumId w:val="15"/>
  </w:num>
  <w:num w:numId="9">
    <w:abstractNumId w:val="5"/>
  </w:num>
  <w:num w:numId="10">
    <w:abstractNumId w:val="12"/>
  </w:num>
  <w:num w:numId="11">
    <w:abstractNumId w:val="27"/>
  </w:num>
  <w:num w:numId="12">
    <w:abstractNumId w:val="9"/>
  </w:num>
  <w:num w:numId="13">
    <w:abstractNumId w:val="10"/>
  </w:num>
  <w:num w:numId="14">
    <w:abstractNumId w:val="10"/>
  </w:num>
  <w:num w:numId="15">
    <w:abstractNumId w:val="23"/>
  </w:num>
  <w:num w:numId="16">
    <w:abstractNumId w:val="14"/>
  </w:num>
  <w:num w:numId="17">
    <w:abstractNumId w:val="10"/>
  </w:num>
  <w:num w:numId="18">
    <w:abstractNumId w:val="11"/>
  </w:num>
  <w:num w:numId="19">
    <w:abstractNumId w:val="31"/>
  </w:num>
  <w:num w:numId="20">
    <w:abstractNumId w:val="7"/>
  </w:num>
  <w:num w:numId="21">
    <w:abstractNumId w:val="33"/>
  </w:num>
  <w:num w:numId="22">
    <w:abstractNumId w:val="22"/>
  </w:num>
  <w:num w:numId="23">
    <w:abstractNumId w:val="18"/>
  </w:num>
  <w:num w:numId="24">
    <w:abstractNumId w:val="19"/>
  </w:num>
  <w:num w:numId="25">
    <w:abstractNumId w:val="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25"/>
  </w:num>
  <w:num w:numId="29">
    <w:abstractNumId w:val="35"/>
  </w:num>
  <w:num w:numId="30">
    <w:abstractNumId w:val="25"/>
    <w:lvlOverride w:ilvl="0">
      <w:startOverride w:val="1"/>
    </w:lvlOverride>
  </w:num>
  <w:num w:numId="31">
    <w:abstractNumId w:val="10"/>
  </w:num>
  <w:num w:numId="32">
    <w:abstractNumId w:val="34"/>
  </w:num>
  <w:num w:numId="33">
    <w:abstractNumId w:val="26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6"/>
    <w:lvlOverride w:ilvl="0">
      <w:startOverride w:val="1"/>
    </w:lvlOverride>
  </w:num>
  <w:num w:numId="40">
    <w:abstractNumId w:val="21"/>
  </w:num>
  <w:num w:numId="41">
    <w:abstractNumId w:val="28"/>
  </w:num>
  <w:num w:numId="42">
    <w:abstractNumId w:val="4"/>
  </w:num>
  <w:num w:numId="43">
    <w:abstractNumId w:val="36"/>
  </w:num>
  <w:num w:numId="44">
    <w:abstractNumId w:val="20"/>
  </w:num>
  <w:num w:numId="45">
    <w:abstractNumId w:val="24"/>
  </w:num>
  <w:num w:numId="46">
    <w:abstractNumId w:val="17"/>
  </w:num>
  <w:num w:numId="47">
    <w:abstractNumId w:val="30"/>
  </w:num>
  <w:num w:numId="48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oine Raquillet">
    <w15:presenceInfo w15:providerId="None" w15:userId="Antoine Raquillet"/>
  </w15:person>
  <w15:person w15:author="Anderson kabobo">
    <w15:presenceInfo w15:providerId="None" w15:userId="Anderson kabob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66AAB"/>
    <w:rsid w:val="00096D95"/>
    <w:rsid w:val="000C0ADE"/>
    <w:rsid w:val="000C6499"/>
    <w:rsid w:val="000C7DA3"/>
    <w:rsid w:val="000E17B4"/>
    <w:rsid w:val="000E7853"/>
    <w:rsid w:val="00103D19"/>
    <w:rsid w:val="001205E6"/>
    <w:rsid w:val="00120AAE"/>
    <w:rsid w:val="00127526"/>
    <w:rsid w:val="00151B9C"/>
    <w:rsid w:val="00155662"/>
    <w:rsid w:val="00156C21"/>
    <w:rsid w:val="00160CCD"/>
    <w:rsid w:val="001618E6"/>
    <w:rsid w:val="00172DE4"/>
    <w:rsid w:val="00173B1B"/>
    <w:rsid w:val="001775CD"/>
    <w:rsid w:val="001A52E1"/>
    <w:rsid w:val="001B050F"/>
    <w:rsid w:val="001B0EDC"/>
    <w:rsid w:val="001B17E3"/>
    <w:rsid w:val="001B2217"/>
    <w:rsid w:val="001B4EAB"/>
    <w:rsid w:val="001C10EE"/>
    <w:rsid w:val="001D612B"/>
    <w:rsid w:val="001E78C1"/>
    <w:rsid w:val="0020473E"/>
    <w:rsid w:val="00221286"/>
    <w:rsid w:val="00256ECC"/>
    <w:rsid w:val="002849F1"/>
    <w:rsid w:val="00296270"/>
    <w:rsid w:val="002B1583"/>
    <w:rsid w:val="002B63C7"/>
    <w:rsid w:val="002C4F58"/>
    <w:rsid w:val="002E3ECC"/>
    <w:rsid w:val="002F169C"/>
    <w:rsid w:val="002F339B"/>
    <w:rsid w:val="00312D2A"/>
    <w:rsid w:val="00313786"/>
    <w:rsid w:val="00315499"/>
    <w:rsid w:val="00323C6E"/>
    <w:rsid w:val="00327042"/>
    <w:rsid w:val="003545D6"/>
    <w:rsid w:val="00355327"/>
    <w:rsid w:val="00365DA5"/>
    <w:rsid w:val="00376E83"/>
    <w:rsid w:val="00382AD9"/>
    <w:rsid w:val="00385277"/>
    <w:rsid w:val="003920DE"/>
    <w:rsid w:val="003A1691"/>
    <w:rsid w:val="003A5F82"/>
    <w:rsid w:val="003A6DFE"/>
    <w:rsid w:val="003A76E4"/>
    <w:rsid w:val="003B29E2"/>
    <w:rsid w:val="003B5302"/>
    <w:rsid w:val="003F1B5A"/>
    <w:rsid w:val="00413726"/>
    <w:rsid w:val="00423E9B"/>
    <w:rsid w:val="004429C9"/>
    <w:rsid w:val="00446C95"/>
    <w:rsid w:val="00455FFD"/>
    <w:rsid w:val="00456AFE"/>
    <w:rsid w:val="00463FFE"/>
    <w:rsid w:val="00471B18"/>
    <w:rsid w:val="00486054"/>
    <w:rsid w:val="0049059D"/>
    <w:rsid w:val="004B462B"/>
    <w:rsid w:val="004C7320"/>
    <w:rsid w:val="004D6A0E"/>
    <w:rsid w:val="004E1531"/>
    <w:rsid w:val="00501DD5"/>
    <w:rsid w:val="00517B7E"/>
    <w:rsid w:val="0053485D"/>
    <w:rsid w:val="005475A2"/>
    <w:rsid w:val="005517E4"/>
    <w:rsid w:val="005543A7"/>
    <w:rsid w:val="00583A0C"/>
    <w:rsid w:val="005B44CF"/>
    <w:rsid w:val="005C58C6"/>
    <w:rsid w:val="005D0A21"/>
    <w:rsid w:val="005D57B4"/>
    <w:rsid w:val="005D61D8"/>
    <w:rsid w:val="005F07A8"/>
    <w:rsid w:val="0060722B"/>
    <w:rsid w:val="006142A8"/>
    <w:rsid w:val="00614B61"/>
    <w:rsid w:val="00620A7B"/>
    <w:rsid w:val="00631EAA"/>
    <w:rsid w:val="0063293D"/>
    <w:rsid w:val="00650096"/>
    <w:rsid w:val="00661398"/>
    <w:rsid w:val="0066320E"/>
    <w:rsid w:val="00665F15"/>
    <w:rsid w:val="00681D99"/>
    <w:rsid w:val="00687D91"/>
    <w:rsid w:val="006A2C19"/>
    <w:rsid w:val="006E72F6"/>
    <w:rsid w:val="006F499B"/>
    <w:rsid w:val="006F62AF"/>
    <w:rsid w:val="00702EB1"/>
    <w:rsid w:val="00736E19"/>
    <w:rsid w:val="00737A18"/>
    <w:rsid w:val="007627B3"/>
    <w:rsid w:val="007719A2"/>
    <w:rsid w:val="00781D60"/>
    <w:rsid w:val="00784772"/>
    <w:rsid w:val="007C1817"/>
    <w:rsid w:val="007C1E27"/>
    <w:rsid w:val="007C37ED"/>
    <w:rsid w:val="007C4BD1"/>
    <w:rsid w:val="007D2176"/>
    <w:rsid w:val="007D3E25"/>
    <w:rsid w:val="00815B96"/>
    <w:rsid w:val="008340B6"/>
    <w:rsid w:val="00851E7D"/>
    <w:rsid w:val="00860BD2"/>
    <w:rsid w:val="00860C3C"/>
    <w:rsid w:val="0087754D"/>
    <w:rsid w:val="008838FD"/>
    <w:rsid w:val="00883FF5"/>
    <w:rsid w:val="008A29AD"/>
    <w:rsid w:val="008B621D"/>
    <w:rsid w:val="008C1047"/>
    <w:rsid w:val="008C585F"/>
    <w:rsid w:val="008C6BBA"/>
    <w:rsid w:val="008E3228"/>
    <w:rsid w:val="008F076E"/>
    <w:rsid w:val="00900639"/>
    <w:rsid w:val="0090776D"/>
    <w:rsid w:val="0091667F"/>
    <w:rsid w:val="00996CBA"/>
    <w:rsid w:val="009C5E6A"/>
    <w:rsid w:val="009D32B7"/>
    <w:rsid w:val="009E34AF"/>
    <w:rsid w:val="009F5F67"/>
    <w:rsid w:val="009F7BC6"/>
    <w:rsid w:val="00A06D39"/>
    <w:rsid w:val="00A14DB7"/>
    <w:rsid w:val="00A34F65"/>
    <w:rsid w:val="00A4515A"/>
    <w:rsid w:val="00A96CEA"/>
    <w:rsid w:val="00AA3C2F"/>
    <w:rsid w:val="00AA4C3F"/>
    <w:rsid w:val="00AE7C13"/>
    <w:rsid w:val="00AF2906"/>
    <w:rsid w:val="00AF7996"/>
    <w:rsid w:val="00B0437A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B5792"/>
    <w:rsid w:val="00BC23CA"/>
    <w:rsid w:val="00BD5C6E"/>
    <w:rsid w:val="00BD653B"/>
    <w:rsid w:val="00BE0120"/>
    <w:rsid w:val="00C02D9B"/>
    <w:rsid w:val="00C03D6F"/>
    <w:rsid w:val="00C0540C"/>
    <w:rsid w:val="00C20865"/>
    <w:rsid w:val="00C37AE3"/>
    <w:rsid w:val="00C44022"/>
    <w:rsid w:val="00C751F7"/>
    <w:rsid w:val="00CA7524"/>
    <w:rsid w:val="00CB104B"/>
    <w:rsid w:val="00CB350B"/>
    <w:rsid w:val="00CD4585"/>
    <w:rsid w:val="00D210BD"/>
    <w:rsid w:val="00D27B15"/>
    <w:rsid w:val="00D378AF"/>
    <w:rsid w:val="00D406ED"/>
    <w:rsid w:val="00D76824"/>
    <w:rsid w:val="00D934CE"/>
    <w:rsid w:val="00DA2944"/>
    <w:rsid w:val="00DC2707"/>
    <w:rsid w:val="00E15659"/>
    <w:rsid w:val="00E45CA6"/>
    <w:rsid w:val="00E73AB1"/>
    <w:rsid w:val="00E75A13"/>
    <w:rsid w:val="00E76127"/>
    <w:rsid w:val="00E7795E"/>
    <w:rsid w:val="00EB44D8"/>
    <w:rsid w:val="00EB7EBF"/>
    <w:rsid w:val="00ED2147"/>
    <w:rsid w:val="00ED4362"/>
    <w:rsid w:val="00F204F5"/>
    <w:rsid w:val="00F61397"/>
    <w:rsid w:val="00F91FC7"/>
    <w:rsid w:val="00F9504B"/>
    <w:rsid w:val="00FC2E75"/>
    <w:rsid w:val="00FD08BE"/>
    <w:rsid w:val="00FD30A9"/>
    <w:rsid w:val="00FE3056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E6E964"/>
  <w15:chartTrackingRefBased/>
  <w15:docId w15:val="{74C54B45-2396-408D-9B67-478BCD26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uiPriority w:val="39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styleId="NormalWeb">
    <w:name w:val="Normal (Web)"/>
    <w:basedOn w:val="Normal"/>
    <w:uiPriority w:val="99"/>
    <w:unhideWhenUsed/>
    <w:rsid w:val="00E156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701BCA-D0D1-4B4B-ACD7-6E278071DB2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12A91A2-49BB-4202-84D4-909E34AF5CEF}">
      <dgm:prSet phldrT="[Texte]"/>
      <dgm:spPr/>
      <dgm:t>
        <a:bodyPr/>
        <a:lstStyle/>
        <a:p>
          <a:r>
            <a:rPr lang="fr-FR"/>
            <a:t>Acceuil</a:t>
          </a:r>
        </a:p>
      </dgm:t>
    </dgm:pt>
    <dgm:pt modelId="{91956EF7-4F5D-422A-B9F5-C92D5E8DB1A6}" type="parTrans" cxnId="{7A2C1C91-276E-40B9-94CF-F6424BD9C20D}">
      <dgm:prSet/>
      <dgm:spPr/>
      <dgm:t>
        <a:bodyPr/>
        <a:lstStyle/>
        <a:p>
          <a:endParaRPr lang="fr-FR"/>
        </a:p>
      </dgm:t>
    </dgm:pt>
    <dgm:pt modelId="{925C58A4-2C80-46CB-9A08-86888B59ECF3}" type="sibTrans" cxnId="{7A2C1C91-276E-40B9-94CF-F6424BD9C20D}">
      <dgm:prSet/>
      <dgm:spPr/>
      <dgm:t>
        <a:bodyPr/>
        <a:lstStyle/>
        <a:p>
          <a:endParaRPr lang="fr-FR"/>
        </a:p>
      </dgm:t>
    </dgm:pt>
    <dgm:pt modelId="{BB6E10CC-76B0-4BEE-958C-4A33B6525078}">
      <dgm:prSet phldrT="[Texte]"/>
      <dgm:spPr/>
      <dgm:t>
        <a:bodyPr/>
        <a:lstStyle/>
        <a:p>
          <a:r>
            <a:rPr lang="fr-FR"/>
            <a:t>Crée Ecole</a:t>
          </a:r>
        </a:p>
      </dgm:t>
    </dgm:pt>
    <dgm:pt modelId="{78B23518-8653-47A8-BFCE-153F52FC5E7E}" type="parTrans" cxnId="{A796AD7C-15EB-43B5-A8C2-07163F979181}">
      <dgm:prSet/>
      <dgm:spPr/>
      <dgm:t>
        <a:bodyPr/>
        <a:lstStyle/>
        <a:p>
          <a:endParaRPr lang="fr-FR"/>
        </a:p>
      </dgm:t>
    </dgm:pt>
    <dgm:pt modelId="{6265D4F9-F6D2-4620-9A90-96DCA9882064}" type="sibTrans" cxnId="{A796AD7C-15EB-43B5-A8C2-07163F979181}">
      <dgm:prSet/>
      <dgm:spPr/>
      <dgm:t>
        <a:bodyPr/>
        <a:lstStyle/>
        <a:p>
          <a:endParaRPr lang="fr-FR"/>
        </a:p>
      </dgm:t>
    </dgm:pt>
    <dgm:pt modelId="{9CE13D42-6BC9-49BB-9842-73963B8BF3CF}">
      <dgm:prSet phldrT="[Texte]"/>
      <dgm:spPr/>
      <dgm:t>
        <a:bodyPr/>
        <a:lstStyle/>
        <a:p>
          <a:r>
            <a:rPr lang="fr-FR"/>
            <a:t>Gérer Ecole</a:t>
          </a:r>
        </a:p>
      </dgm:t>
    </dgm:pt>
    <dgm:pt modelId="{5B879A37-6340-4015-992E-1FB850644029}" type="parTrans" cxnId="{5C9A61B2-BCDF-4F01-99B8-AF7D96A8D431}">
      <dgm:prSet/>
      <dgm:spPr/>
      <dgm:t>
        <a:bodyPr/>
        <a:lstStyle/>
        <a:p>
          <a:endParaRPr lang="fr-FR"/>
        </a:p>
      </dgm:t>
    </dgm:pt>
    <dgm:pt modelId="{22A3B9BE-6EEA-4182-886C-71802C933C30}" type="sibTrans" cxnId="{5C9A61B2-BCDF-4F01-99B8-AF7D96A8D431}">
      <dgm:prSet/>
      <dgm:spPr/>
      <dgm:t>
        <a:bodyPr/>
        <a:lstStyle/>
        <a:p>
          <a:endParaRPr lang="fr-FR"/>
        </a:p>
      </dgm:t>
    </dgm:pt>
    <dgm:pt modelId="{16AC7E5C-14EF-45B3-9B65-FF1D8C264047}" type="asst">
      <dgm:prSet/>
      <dgm:spPr/>
      <dgm:t>
        <a:bodyPr/>
        <a:lstStyle/>
        <a:p>
          <a:r>
            <a:rPr lang="fr-FR"/>
            <a:t>Ajouter Elève</a:t>
          </a:r>
        </a:p>
      </dgm:t>
    </dgm:pt>
    <dgm:pt modelId="{82DAA242-8E69-47DF-9F48-F59100DA25E0}" type="parTrans" cxnId="{61F288F2-D20C-4F45-A220-D3F62C1FBE01}">
      <dgm:prSet/>
      <dgm:spPr/>
      <dgm:t>
        <a:bodyPr/>
        <a:lstStyle/>
        <a:p>
          <a:endParaRPr lang="fr-FR"/>
        </a:p>
      </dgm:t>
    </dgm:pt>
    <dgm:pt modelId="{C2FAB296-EED6-405D-B8EE-69D7A28EAE15}" type="sibTrans" cxnId="{61F288F2-D20C-4F45-A220-D3F62C1FBE01}">
      <dgm:prSet/>
      <dgm:spPr/>
      <dgm:t>
        <a:bodyPr/>
        <a:lstStyle/>
        <a:p>
          <a:endParaRPr lang="fr-FR"/>
        </a:p>
      </dgm:t>
    </dgm:pt>
    <dgm:pt modelId="{DE274A4F-CD63-4E63-AE4A-D38A157A3D43}">
      <dgm:prSet/>
      <dgm:spPr/>
      <dgm:t>
        <a:bodyPr/>
        <a:lstStyle/>
        <a:p>
          <a:r>
            <a:rPr lang="fr-FR"/>
            <a:t>Gérer Eleve</a:t>
          </a:r>
        </a:p>
      </dgm:t>
    </dgm:pt>
    <dgm:pt modelId="{3F6EA551-4D2E-48C9-A9A7-C1BADAC06C7A}" type="parTrans" cxnId="{4A5F5ADC-566E-48EB-9083-FDD7019DC3F4}">
      <dgm:prSet/>
      <dgm:spPr/>
      <dgm:t>
        <a:bodyPr/>
        <a:lstStyle/>
        <a:p>
          <a:endParaRPr lang="fr-FR"/>
        </a:p>
      </dgm:t>
    </dgm:pt>
    <dgm:pt modelId="{4CF694F9-5328-4D4B-B6F7-62B605E2B91F}" type="sibTrans" cxnId="{4A5F5ADC-566E-48EB-9083-FDD7019DC3F4}">
      <dgm:prSet/>
      <dgm:spPr/>
      <dgm:t>
        <a:bodyPr/>
        <a:lstStyle/>
        <a:p>
          <a:endParaRPr lang="fr-FR"/>
        </a:p>
      </dgm:t>
    </dgm:pt>
    <dgm:pt modelId="{363C4EC5-2EB8-40BB-A24A-2FA6709D752F}">
      <dgm:prSet/>
      <dgm:spPr/>
      <dgm:t>
        <a:bodyPr/>
        <a:lstStyle/>
        <a:p>
          <a:r>
            <a:rPr lang="fr-FR"/>
            <a:t>Gérer Classe</a:t>
          </a:r>
        </a:p>
      </dgm:t>
    </dgm:pt>
    <dgm:pt modelId="{E2CE57C0-A2F1-47A4-80E6-8627C10F826E}" type="parTrans" cxnId="{34A2D132-3D8C-460B-8A5F-87160431E3CD}">
      <dgm:prSet/>
      <dgm:spPr/>
      <dgm:t>
        <a:bodyPr/>
        <a:lstStyle/>
        <a:p>
          <a:endParaRPr lang="fr-FR"/>
        </a:p>
      </dgm:t>
    </dgm:pt>
    <dgm:pt modelId="{D3FAE84A-69BA-4E24-8530-7E540AA3DDE7}" type="sibTrans" cxnId="{34A2D132-3D8C-460B-8A5F-87160431E3CD}">
      <dgm:prSet/>
      <dgm:spPr/>
      <dgm:t>
        <a:bodyPr/>
        <a:lstStyle/>
        <a:p>
          <a:endParaRPr lang="fr-FR"/>
        </a:p>
      </dgm:t>
    </dgm:pt>
    <dgm:pt modelId="{8F61CDCB-D2F3-4320-A510-6A9BBF59FC81}">
      <dgm:prSet/>
      <dgm:spPr/>
      <dgm:t>
        <a:bodyPr/>
        <a:lstStyle/>
        <a:p>
          <a:r>
            <a:rPr lang="fr-FR"/>
            <a:t>Gérer Professeur</a:t>
          </a:r>
        </a:p>
      </dgm:t>
    </dgm:pt>
    <dgm:pt modelId="{E2F8708F-2088-4A9A-9BD0-DBD334891954}" type="parTrans" cxnId="{92A57774-CFAF-4D11-870A-C835ED5B2808}">
      <dgm:prSet/>
      <dgm:spPr/>
      <dgm:t>
        <a:bodyPr/>
        <a:lstStyle/>
        <a:p>
          <a:endParaRPr lang="fr-FR"/>
        </a:p>
      </dgm:t>
    </dgm:pt>
    <dgm:pt modelId="{6A8DAD14-4AF7-4052-88DF-60D292C207D0}" type="sibTrans" cxnId="{92A57774-CFAF-4D11-870A-C835ED5B2808}">
      <dgm:prSet/>
      <dgm:spPr/>
      <dgm:t>
        <a:bodyPr/>
        <a:lstStyle/>
        <a:p>
          <a:endParaRPr lang="fr-FR"/>
        </a:p>
      </dgm:t>
    </dgm:pt>
    <dgm:pt modelId="{C28B0A1E-636F-475B-B8DA-7B168C54761F}">
      <dgm:prSet/>
      <dgm:spPr/>
      <dgm:t>
        <a:bodyPr/>
        <a:lstStyle/>
        <a:p>
          <a:r>
            <a:rPr lang="fr-FR"/>
            <a:t>Création d'un planing</a:t>
          </a:r>
        </a:p>
      </dgm:t>
    </dgm:pt>
    <dgm:pt modelId="{42D661C9-205A-4E9E-83C4-3BD9D55306DF}" type="parTrans" cxnId="{61405416-E35F-40CA-AF45-E24FBA7E6CCF}">
      <dgm:prSet/>
      <dgm:spPr/>
      <dgm:t>
        <a:bodyPr/>
        <a:lstStyle/>
        <a:p>
          <a:endParaRPr lang="fr-FR"/>
        </a:p>
      </dgm:t>
    </dgm:pt>
    <dgm:pt modelId="{07A228E4-B585-4A36-8824-FE24C155DF91}" type="sibTrans" cxnId="{61405416-E35F-40CA-AF45-E24FBA7E6CCF}">
      <dgm:prSet/>
      <dgm:spPr/>
      <dgm:t>
        <a:bodyPr/>
        <a:lstStyle/>
        <a:p>
          <a:endParaRPr lang="fr-FR"/>
        </a:p>
      </dgm:t>
    </dgm:pt>
    <dgm:pt modelId="{D6C178B5-13B7-48E0-BCDD-8CB88E575C1D}">
      <dgm:prSet/>
      <dgm:spPr/>
      <dgm:t>
        <a:bodyPr/>
        <a:lstStyle/>
        <a:p>
          <a:r>
            <a:rPr lang="fr-FR"/>
            <a:t>Gérer le planing</a:t>
          </a:r>
        </a:p>
      </dgm:t>
    </dgm:pt>
    <dgm:pt modelId="{6B6A4B81-D57C-4027-9F69-CCDABE5D393D}" type="parTrans" cxnId="{09CF10A3-430F-4BAD-94E5-5AE4F15EB9DB}">
      <dgm:prSet/>
      <dgm:spPr/>
      <dgm:t>
        <a:bodyPr/>
        <a:lstStyle/>
        <a:p>
          <a:endParaRPr lang="fr-FR"/>
        </a:p>
      </dgm:t>
    </dgm:pt>
    <dgm:pt modelId="{8EB62CA5-BBD5-4730-9EB7-37935FF858FC}" type="sibTrans" cxnId="{09CF10A3-430F-4BAD-94E5-5AE4F15EB9DB}">
      <dgm:prSet/>
      <dgm:spPr/>
      <dgm:t>
        <a:bodyPr/>
        <a:lstStyle/>
        <a:p>
          <a:endParaRPr lang="fr-FR"/>
        </a:p>
      </dgm:t>
    </dgm:pt>
    <dgm:pt modelId="{DC95DD91-B40B-419A-BAC5-E6181A3F22D7}">
      <dgm:prSet/>
      <dgm:spPr/>
      <dgm:t>
        <a:bodyPr/>
        <a:lstStyle/>
        <a:p>
          <a:r>
            <a:rPr lang="fr-FR"/>
            <a:t>Ajout des notes</a:t>
          </a:r>
        </a:p>
      </dgm:t>
    </dgm:pt>
    <dgm:pt modelId="{7756EA4B-05F0-416D-AD62-71F0E3476263}" type="parTrans" cxnId="{53C1ABE5-1C04-417C-80EC-EF196E077F33}">
      <dgm:prSet/>
      <dgm:spPr/>
      <dgm:t>
        <a:bodyPr/>
        <a:lstStyle/>
        <a:p>
          <a:endParaRPr lang="fr-FR"/>
        </a:p>
      </dgm:t>
    </dgm:pt>
    <dgm:pt modelId="{A53C6089-C2DA-4E4E-ACFB-893E0D7F1FDB}" type="sibTrans" cxnId="{53C1ABE5-1C04-417C-80EC-EF196E077F33}">
      <dgm:prSet/>
      <dgm:spPr/>
      <dgm:t>
        <a:bodyPr/>
        <a:lstStyle/>
        <a:p>
          <a:endParaRPr lang="fr-FR"/>
        </a:p>
      </dgm:t>
    </dgm:pt>
    <dgm:pt modelId="{DF4FBDD1-1830-4BBF-BD62-A6F502DFB0A3}">
      <dgm:prSet/>
      <dgm:spPr/>
      <dgm:t>
        <a:bodyPr/>
        <a:lstStyle/>
        <a:p>
          <a:r>
            <a:rPr lang="fr-FR"/>
            <a:t>Suprimer Eleves</a:t>
          </a:r>
        </a:p>
      </dgm:t>
    </dgm:pt>
    <dgm:pt modelId="{ABEDE7D6-FF07-4574-B4A7-78519B105608}" type="parTrans" cxnId="{B3449A04-0084-4350-AC7F-4D70255E9DB2}">
      <dgm:prSet/>
      <dgm:spPr/>
      <dgm:t>
        <a:bodyPr/>
        <a:lstStyle/>
        <a:p>
          <a:endParaRPr lang="fr-FR"/>
        </a:p>
      </dgm:t>
    </dgm:pt>
    <dgm:pt modelId="{A6E2E547-3CF4-43B0-A8EB-712291C5EBEF}" type="sibTrans" cxnId="{B3449A04-0084-4350-AC7F-4D70255E9DB2}">
      <dgm:prSet/>
      <dgm:spPr/>
      <dgm:t>
        <a:bodyPr/>
        <a:lstStyle/>
        <a:p>
          <a:endParaRPr lang="fr-FR"/>
        </a:p>
      </dgm:t>
    </dgm:pt>
    <dgm:pt modelId="{2680ED21-B467-4DEB-B47C-47121709ECC1}">
      <dgm:prSet/>
      <dgm:spPr/>
      <dgm:t>
        <a:bodyPr/>
        <a:lstStyle/>
        <a:p>
          <a:r>
            <a:rPr lang="fr-FR"/>
            <a:t>Suprimer Ecole</a:t>
          </a:r>
        </a:p>
      </dgm:t>
    </dgm:pt>
    <dgm:pt modelId="{91FE5711-BD4C-409F-8222-E888E19EDBED}" type="parTrans" cxnId="{1C93A21C-650C-4137-98F3-DDDB6C641CBC}">
      <dgm:prSet/>
      <dgm:spPr/>
      <dgm:t>
        <a:bodyPr/>
        <a:lstStyle/>
        <a:p>
          <a:endParaRPr lang="fr-FR"/>
        </a:p>
      </dgm:t>
    </dgm:pt>
    <dgm:pt modelId="{2DD4DF2B-87EB-4FDF-B435-4260C879FF56}" type="sibTrans" cxnId="{1C93A21C-650C-4137-98F3-DDDB6C641CBC}">
      <dgm:prSet/>
      <dgm:spPr/>
      <dgm:t>
        <a:bodyPr/>
        <a:lstStyle/>
        <a:p>
          <a:endParaRPr lang="fr-FR"/>
        </a:p>
      </dgm:t>
    </dgm:pt>
    <dgm:pt modelId="{AA648B29-2AC6-436A-908A-8D4652B490B2}">
      <dgm:prSet/>
      <dgm:spPr/>
      <dgm:t>
        <a:bodyPr/>
        <a:lstStyle/>
        <a:p>
          <a:r>
            <a:rPr lang="fr-FR"/>
            <a:t>Suprimer Professeur</a:t>
          </a:r>
        </a:p>
      </dgm:t>
    </dgm:pt>
    <dgm:pt modelId="{14DC4112-E384-4D8D-8980-11F212758B22}" type="parTrans" cxnId="{3A843558-E789-4BBB-9EFE-A5DBB11A721F}">
      <dgm:prSet/>
      <dgm:spPr/>
      <dgm:t>
        <a:bodyPr/>
        <a:lstStyle/>
        <a:p>
          <a:endParaRPr lang="fr-FR"/>
        </a:p>
      </dgm:t>
    </dgm:pt>
    <dgm:pt modelId="{0F308E66-118C-4D48-8930-F16A1AB34E4B}" type="sibTrans" cxnId="{3A843558-E789-4BBB-9EFE-A5DBB11A721F}">
      <dgm:prSet/>
      <dgm:spPr/>
      <dgm:t>
        <a:bodyPr/>
        <a:lstStyle/>
        <a:p>
          <a:endParaRPr lang="fr-FR"/>
        </a:p>
      </dgm:t>
    </dgm:pt>
    <dgm:pt modelId="{62CA0198-1024-4393-84FC-F62D8B6306FF}">
      <dgm:prSet/>
      <dgm:spPr/>
      <dgm:t>
        <a:bodyPr/>
        <a:lstStyle/>
        <a:p>
          <a:r>
            <a:rPr lang="fr-FR"/>
            <a:t>Ajouter Professeur</a:t>
          </a:r>
        </a:p>
      </dgm:t>
    </dgm:pt>
    <dgm:pt modelId="{491850B3-0595-4BC6-8879-A2BEC4876626}" type="sibTrans" cxnId="{24FCAEAE-B547-449B-9FB5-044226457C36}">
      <dgm:prSet/>
      <dgm:spPr/>
      <dgm:t>
        <a:bodyPr/>
        <a:lstStyle/>
        <a:p>
          <a:endParaRPr lang="fr-FR"/>
        </a:p>
      </dgm:t>
    </dgm:pt>
    <dgm:pt modelId="{2A9F2911-29FF-4559-9104-83C928F803BE}" type="parTrans" cxnId="{24FCAEAE-B547-449B-9FB5-044226457C36}">
      <dgm:prSet/>
      <dgm:spPr/>
      <dgm:t>
        <a:bodyPr/>
        <a:lstStyle/>
        <a:p>
          <a:endParaRPr lang="fr-FR"/>
        </a:p>
      </dgm:t>
    </dgm:pt>
    <dgm:pt modelId="{8042DF52-DE34-413E-ADEE-026FD0D5782C}">
      <dgm:prSet/>
      <dgm:spPr/>
      <dgm:t>
        <a:bodyPr/>
        <a:lstStyle/>
        <a:p>
          <a:r>
            <a:rPr lang="fr-FR"/>
            <a:t>Création Classe</a:t>
          </a:r>
        </a:p>
      </dgm:t>
    </dgm:pt>
    <dgm:pt modelId="{78C1BE95-7553-49AF-9C57-FD92F662B5DB}" type="sibTrans" cxnId="{166DBBA1-2DB2-421C-A84D-F4F510B6AE88}">
      <dgm:prSet/>
      <dgm:spPr/>
      <dgm:t>
        <a:bodyPr/>
        <a:lstStyle/>
        <a:p>
          <a:endParaRPr lang="fr-FR"/>
        </a:p>
      </dgm:t>
    </dgm:pt>
    <dgm:pt modelId="{F175B992-3FDB-4783-896B-051DD4F1DE5E}" type="parTrans" cxnId="{166DBBA1-2DB2-421C-A84D-F4F510B6AE88}">
      <dgm:prSet/>
      <dgm:spPr/>
      <dgm:t>
        <a:bodyPr/>
        <a:lstStyle/>
        <a:p>
          <a:endParaRPr lang="fr-FR"/>
        </a:p>
      </dgm:t>
    </dgm:pt>
    <dgm:pt modelId="{37565805-1A31-4C04-AFAD-FF8C9625F7D4}" type="asst">
      <dgm:prSet/>
      <dgm:spPr/>
      <dgm:t>
        <a:bodyPr/>
        <a:lstStyle/>
        <a:p>
          <a:r>
            <a:rPr lang="fr-FR"/>
            <a:t>Ajouter Salle</a:t>
          </a:r>
        </a:p>
      </dgm:t>
    </dgm:pt>
    <dgm:pt modelId="{708FC6B6-E2BE-45B4-BD24-482980470160}" type="parTrans" cxnId="{A0F7DAA6-1F3F-409E-A496-18E95979B693}">
      <dgm:prSet/>
      <dgm:spPr/>
      <dgm:t>
        <a:bodyPr/>
        <a:lstStyle/>
        <a:p>
          <a:endParaRPr lang="fr-FR"/>
        </a:p>
      </dgm:t>
    </dgm:pt>
    <dgm:pt modelId="{D5A99541-823E-4CA0-8096-B83A3B47FF4C}" type="sibTrans" cxnId="{A0F7DAA6-1F3F-409E-A496-18E95979B693}">
      <dgm:prSet/>
      <dgm:spPr/>
      <dgm:t>
        <a:bodyPr/>
        <a:lstStyle/>
        <a:p>
          <a:endParaRPr lang="fr-FR"/>
        </a:p>
      </dgm:t>
    </dgm:pt>
    <dgm:pt modelId="{770A3FBE-350F-4FC9-A663-F29A7BEBC676}" type="pres">
      <dgm:prSet presAssocID="{FC701BCA-D0D1-4B4B-ACD7-6E278071DB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C36E5B95-1AE6-4DC5-9F3B-68404C6CCE4B}" type="pres">
      <dgm:prSet presAssocID="{C12A91A2-49BB-4202-84D4-909E34AF5CEF}" presName="hierRoot1" presStyleCnt="0">
        <dgm:presLayoutVars>
          <dgm:hierBranch val="init"/>
        </dgm:presLayoutVars>
      </dgm:prSet>
      <dgm:spPr/>
    </dgm:pt>
    <dgm:pt modelId="{74FF4026-D7A2-417E-BED4-94E6F1556358}" type="pres">
      <dgm:prSet presAssocID="{C12A91A2-49BB-4202-84D4-909E34AF5CEF}" presName="rootComposite1" presStyleCnt="0"/>
      <dgm:spPr/>
    </dgm:pt>
    <dgm:pt modelId="{8E214701-59FE-4C6D-8C55-E60F55379217}" type="pres">
      <dgm:prSet presAssocID="{C12A91A2-49BB-4202-84D4-909E34AF5CE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799BC62-88A9-4999-9CC3-0D3579BA554B}" type="pres">
      <dgm:prSet presAssocID="{C12A91A2-49BB-4202-84D4-909E34AF5CEF}" presName="rootConnector1" presStyleLbl="node1" presStyleIdx="0" presStyleCnt="0"/>
      <dgm:spPr/>
      <dgm:t>
        <a:bodyPr/>
        <a:lstStyle/>
        <a:p>
          <a:endParaRPr lang="fr-FR"/>
        </a:p>
      </dgm:t>
    </dgm:pt>
    <dgm:pt modelId="{00C69C4E-4085-46E0-992C-1799D56C67EC}" type="pres">
      <dgm:prSet presAssocID="{C12A91A2-49BB-4202-84D4-909E34AF5CEF}" presName="hierChild2" presStyleCnt="0"/>
      <dgm:spPr/>
    </dgm:pt>
    <dgm:pt modelId="{357885A4-1296-4E8A-8A98-314965DAFE89}" type="pres">
      <dgm:prSet presAssocID="{5B879A37-6340-4015-992E-1FB850644029}" presName="Name64" presStyleLbl="parChTrans1D2" presStyleIdx="0" presStyleCnt="2"/>
      <dgm:spPr/>
      <dgm:t>
        <a:bodyPr/>
        <a:lstStyle/>
        <a:p>
          <a:endParaRPr lang="fr-FR"/>
        </a:p>
      </dgm:t>
    </dgm:pt>
    <dgm:pt modelId="{331890C5-1507-456C-BCB9-2486B25E5A68}" type="pres">
      <dgm:prSet presAssocID="{9CE13D42-6BC9-49BB-9842-73963B8BF3CF}" presName="hierRoot2" presStyleCnt="0">
        <dgm:presLayoutVars>
          <dgm:hierBranch val="init"/>
        </dgm:presLayoutVars>
      </dgm:prSet>
      <dgm:spPr/>
    </dgm:pt>
    <dgm:pt modelId="{BD04B924-4A52-4C9E-AF47-17C2F13A1441}" type="pres">
      <dgm:prSet presAssocID="{9CE13D42-6BC9-49BB-9842-73963B8BF3CF}" presName="rootComposite" presStyleCnt="0"/>
      <dgm:spPr/>
    </dgm:pt>
    <dgm:pt modelId="{82CAD614-6A5B-4687-82EA-49662AEC3C5B}" type="pres">
      <dgm:prSet presAssocID="{9CE13D42-6BC9-49BB-9842-73963B8BF3C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7C70FFF-D516-4F49-91CF-2E2F196A93C8}" type="pres">
      <dgm:prSet presAssocID="{9CE13D42-6BC9-49BB-9842-73963B8BF3CF}" presName="rootConnector" presStyleLbl="node2" presStyleIdx="0" presStyleCnt="2"/>
      <dgm:spPr/>
      <dgm:t>
        <a:bodyPr/>
        <a:lstStyle/>
        <a:p>
          <a:endParaRPr lang="fr-FR"/>
        </a:p>
      </dgm:t>
    </dgm:pt>
    <dgm:pt modelId="{E58DA0C3-D8F5-458A-986E-731F10ECA153}" type="pres">
      <dgm:prSet presAssocID="{9CE13D42-6BC9-49BB-9842-73963B8BF3CF}" presName="hierChild4" presStyleCnt="0"/>
      <dgm:spPr/>
    </dgm:pt>
    <dgm:pt modelId="{C272F56A-9D5B-4A0F-BC66-DF0F6D0110FB}" type="pres">
      <dgm:prSet presAssocID="{3F6EA551-4D2E-48C9-A9A7-C1BADAC06C7A}" presName="Name64" presStyleLbl="parChTrans1D3" presStyleIdx="0" presStyleCnt="7"/>
      <dgm:spPr/>
      <dgm:t>
        <a:bodyPr/>
        <a:lstStyle/>
        <a:p>
          <a:endParaRPr lang="fr-FR"/>
        </a:p>
      </dgm:t>
    </dgm:pt>
    <dgm:pt modelId="{1993F3B6-636C-46FE-83A7-0D76ED954524}" type="pres">
      <dgm:prSet presAssocID="{DE274A4F-CD63-4E63-AE4A-D38A157A3D43}" presName="hierRoot2" presStyleCnt="0">
        <dgm:presLayoutVars>
          <dgm:hierBranch val="init"/>
        </dgm:presLayoutVars>
      </dgm:prSet>
      <dgm:spPr/>
    </dgm:pt>
    <dgm:pt modelId="{72FC52B8-EBD7-4A8D-9BA5-4E49F1021A4D}" type="pres">
      <dgm:prSet presAssocID="{DE274A4F-CD63-4E63-AE4A-D38A157A3D43}" presName="rootComposite" presStyleCnt="0"/>
      <dgm:spPr/>
    </dgm:pt>
    <dgm:pt modelId="{11652711-4081-4258-875A-350DBA69DD91}" type="pres">
      <dgm:prSet presAssocID="{DE274A4F-CD63-4E63-AE4A-D38A157A3D43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3CC9D1C-B86F-479C-BD4A-640830128B39}" type="pres">
      <dgm:prSet presAssocID="{DE274A4F-CD63-4E63-AE4A-D38A157A3D43}" presName="rootConnector" presStyleLbl="node3" presStyleIdx="0" presStyleCnt="7"/>
      <dgm:spPr/>
      <dgm:t>
        <a:bodyPr/>
        <a:lstStyle/>
        <a:p>
          <a:endParaRPr lang="fr-FR"/>
        </a:p>
      </dgm:t>
    </dgm:pt>
    <dgm:pt modelId="{6384642D-8CC6-48FE-8683-1DF80579F03C}" type="pres">
      <dgm:prSet presAssocID="{DE274A4F-CD63-4E63-AE4A-D38A157A3D43}" presName="hierChild4" presStyleCnt="0"/>
      <dgm:spPr/>
    </dgm:pt>
    <dgm:pt modelId="{EC72C844-5183-4F52-864C-1C21A49EDA86}" type="pres">
      <dgm:prSet presAssocID="{7756EA4B-05F0-416D-AD62-71F0E3476263}" presName="Name64" presStyleLbl="parChTrans1D4" presStyleIdx="0" presStyleCnt="6"/>
      <dgm:spPr/>
      <dgm:t>
        <a:bodyPr/>
        <a:lstStyle/>
        <a:p>
          <a:endParaRPr lang="fr-FR"/>
        </a:p>
      </dgm:t>
    </dgm:pt>
    <dgm:pt modelId="{8858768E-6907-4815-B783-7E299868BA29}" type="pres">
      <dgm:prSet presAssocID="{DC95DD91-B40B-419A-BAC5-E6181A3F22D7}" presName="hierRoot2" presStyleCnt="0">
        <dgm:presLayoutVars>
          <dgm:hierBranch val="init"/>
        </dgm:presLayoutVars>
      </dgm:prSet>
      <dgm:spPr/>
    </dgm:pt>
    <dgm:pt modelId="{303210F0-7686-4F5E-8472-61DC884CBF69}" type="pres">
      <dgm:prSet presAssocID="{DC95DD91-B40B-419A-BAC5-E6181A3F22D7}" presName="rootComposite" presStyleCnt="0"/>
      <dgm:spPr/>
    </dgm:pt>
    <dgm:pt modelId="{7525D237-FC69-4C96-80B0-948F2CBA856A}" type="pres">
      <dgm:prSet presAssocID="{DC95DD91-B40B-419A-BAC5-E6181A3F22D7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836B1B5-4B09-4404-8008-DF9FD734A884}" type="pres">
      <dgm:prSet presAssocID="{DC95DD91-B40B-419A-BAC5-E6181A3F22D7}" presName="rootConnector" presStyleLbl="node4" presStyleIdx="0" presStyleCnt="4"/>
      <dgm:spPr/>
      <dgm:t>
        <a:bodyPr/>
        <a:lstStyle/>
        <a:p>
          <a:endParaRPr lang="fr-FR"/>
        </a:p>
      </dgm:t>
    </dgm:pt>
    <dgm:pt modelId="{3C4DB69E-2344-4060-AD47-F29AEA82BD4A}" type="pres">
      <dgm:prSet presAssocID="{DC95DD91-B40B-419A-BAC5-E6181A3F22D7}" presName="hierChild4" presStyleCnt="0"/>
      <dgm:spPr/>
    </dgm:pt>
    <dgm:pt modelId="{05E0E185-D6A1-40CE-948A-3CC3CE28FEF1}" type="pres">
      <dgm:prSet presAssocID="{ABEDE7D6-FF07-4574-B4A7-78519B105608}" presName="Name64" presStyleLbl="parChTrans1D4" presStyleIdx="1" presStyleCnt="6"/>
      <dgm:spPr/>
      <dgm:t>
        <a:bodyPr/>
        <a:lstStyle/>
        <a:p>
          <a:endParaRPr lang="fr-FR"/>
        </a:p>
      </dgm:t>
    </dgm:pt>
    <dgm:pt modelId="{7F7EC385-EC89-4246-BA24-1A6855CC52B2}" type="pres">
      <dgm:prSet presAssocID="{DF4FBDD1-1830-4BBF-BD62-A6F502DFB0A3}" presName="hierRoot2" presStyleCnt="0">
        <dgm:presLayoutVars>
          <dgm:hierBranch val="init"/>
        </dgm:presLayoutVars>
      </dgm:prSet>
      <dgm:spPr/>
    </dgm:pt>
    <dgm:pt modelId="{E4418A6A-CD4C-45DA-8391-9EAE787B81EA}" type="pres">
      <dgm:prSet presAssocID="{DF4FBDD1-1830-4BBF-BD62-A6F502DFB0A3}" presName="rootComposite" presStyleCnt="0"/>
      <dgm:spPr/>
    </dgm:pt>
    <dgm:pt modelId="{BD5BD041-E0D9-4C4B-AAF3-3AA263C8DD80}" type="pres">
      <dgm:prSet presAssocID="{DF4FBDD1-1830-4BBF-BD62-A6F502DFB0A3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D3A3DC1-E06B-4F15-8082-43D5CE6D51A3}" type="pres">
      <dgm:prSet presAssocID="{DF4FBDD1-1830-4BBF-BD62-A6F502DFB0A3}" presName="rootConnector" presStyleLbl="node4" presStyleIdx="1" presStyleCnt="4"/>
      <dgm:spPr/>
      <dgm:t>
        <a:bodyPr/>
        <a:lstStyle/>
        <a:p>
          <a:endParaRPr lang="fr-FR"/>
        </a:p>
      </dgm:t>
    </dgm:pt>
    <dgm:pt modelId="{31C6D1E1-070D-4552-83AF-112D259DF1CE}" type="pres">
      <dgm:prSet presAssocID="{DF4FBDD1-1830-4BBF-BD62-A6F502DFB0A3}" presName="hierChild4" presStyleCnt="0"/>
      <dgm:spPr/>
    </dgm:pt>
    <dgm:pt modelId="{BA592568-E6DA-4A97-B13E-63EA98EAA921}" type="pres">
      <dgm:prSet presAssocID="{DF4FBDD1-1830-4BBF-BD62-A6F502DFB0A3}" presName="hierChild5" presStyleCnt="0"/>
      <dgm:spPr/>
    </dgm:pt>
    <dgm:pt modelId="{DC79910F-5636-43A3-8C5B-CEB4CC12D631}" type="pres">
      <dgm:prSet presAssocID="{DC95DD91-B40B-419A-BAC5-E6181A3F22D7}" presName="hierChild5" presStyleCnt="0"/>
      <dgm:spPr/>
    </dgm:pt>
    <dgm:pt modelId="{A6C2CF97-AB14-44BA-8617-18D17856068D}" type="pres">
      <dgm:prSet presAssocID="{DE274A4F-CD63-4E63-AE4A-D38A157A3D43}" presName="hierChild5" presStyleCnt="0"/>
      <dgm:spPr/>
    </dgm:pt>
    <dgm:pt modelId="{0E1409B6-2FFB-441F-BA6F-C91457D8375F}" type="pres">
      <dgm:prSet presAssocID="{E2CE57C0-A2F1-47A4-80E6-8627C10F826E}" presName="Name64" presStyleLbl="parChTrans1D3" presStyleIdx="1" presStyleCnt="7"/>
      <dgm:spPr/>
      <dgm:t>
        <a:bodyPr/>
        <a:lstStyle/>
        <a:p>
          <a:endParaRPr lang="fr-FR"/>
        </a:p>
      </dgm:t>
    </dgm:pt>
    <dgm:pt modelId="{5BECE812-631C-4F24-B45E-C419EC36932E}" type="pres">
      <dgm:prSet presAssocID="{363C4EC5-2EB8-40BB-A24A-2FA6709D752F}" presName="hierRoot2" presStyleCnt="0">
        <dgm:presLayoutVars>
          <dgm:hierBranch val="init"/>
        </dgm:presLayoutVars>
      </dgm:prSet>
      <dgm:spPr/>
    </dgm:pt>
    <dgm:pt modelId="{1755BA90-FCD9-42A9-95CC-E9EEF3532495}" type="pres">
      <dgm:prSet presAssocID="{363C4EC5-2EB8-40BB-A24A-2FA6709D752F}" presName="rootComposite" presStyleCnt="0"/>
      <dgm:spPr/>
    </dgm:pt>
    <dgm:pt modelId="{F2159A37-EBD7-4C0F-A6F5-33831902C5D6}" type="pres">
      <dgm:prSet presAssocID="{363C4EC5-2EB8-40BB-A24A-2FA6709D752F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3969962-C556-4B2D-BAC5-ADA22AF61200}" type="pres">
      <dgm:prSet presAssocID="{363C4EC5-2EB8-40BB-A24A-2FA6709D752F}" presName="rootConnector" presStyleLbl="node3" presStyleIdx="1" presStyleCnt="7"/>
      <dgm:spPr/>
      <dgm:t>
        <a:bodyPr/>
        <a:lstStyle/>
        <a:p>
          <a:endParaRPr lang="fr-FR"/>
        </a:p>
      </dgm:t>
    </dgm:pt>
    <dgm:pt modelId="{039EAC55-0E20-4614-A221-1210DCEC9D9C}" type="pres">
      <dgm:prSet presAssocID="{363C4EC5-2EB8-40BB-A24A-2FA6709D752F}" presName="hierChild4" presStyleCnt="0"/>
      <dgm:spPr/>
    </dgm:pt>
    <dgm:pt modelId="{73AFEB3A-6387-42F5-B7CA-A88178AC7776}" type="pres">
      <dgm:prSet presAssocID="{363C4EC5-2EB8-40BB-A24A-2FA6709D752F}" presName="hierChild5" presStyleCnt="0"/>
      <dgm:spPr/>
    </dgm:pt>
    <dgm:pt modelId="{1C4C04EB-5D82-4F94-911F-3DF81004E85B}" type="pres">
      <dgm:prSet presAssocID="{E2F8708F-2088-4A9A-9BD0-DBD334891954}" presName="Name64" presStyleLbl="parChTrans1D3" presStyleIdx="2" presStyleCnt="7"/>
      <dgm:spPr/>
      <dgm:t>
        <a:bodyPr/>
        <a:lstStyle/>
        <a:p>
          <a:endParaRPr lang="fr-FR"/>
        </a:p>
      </dgm:t>
    </dgm:pt>
    <dgm:pt modelId="{565DDF09-D8F6-4287-8C31-56F9D2C84A1F}" type="pres">
      <dgm:prSet presAssocID="{8F61CDCB-D2F3-4320-A510-6A9BBF59FC81}" presName="hierRoot2" presStyleCnt="0">
        <dgm:presLayoutVars>
          <dgm:hierBranch val="init"/>
        </dgm:presLayoutVars>
      </dgm:prSet>
      <dgm:spPr/>
    </dgm:pt>
    <dgm:pt modelId="{D030736F-9DA1-4C7C-8BA1-98595DB07A3F}" type="pres">
      <dgm:prSet presAssocID="{8F61CDCB-D2F3-4320-A510-6A9BBF59FC81}" presName="rootComposite" presStyleCnt="0"/>
      <dgm:spPr/>
    </dgm:pt>
    <dgm:pt modelId="{55FA37DB-1C0F-410A-A35F-B9A13C2C78FA}" type="pres">
      <dgm:prSet presAssocID="{8F61CDCB-D2F3-4320-A510-6A9BBF59FC81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BC4014-E3A3-4C0D-9C89-8ACC9EB4237D}" type="pres">
      <dgm:prSet presAssocID="{8F61CDCB-D2F3-4320-A510-6A9BBF59FC81}" presName="rootConnector" presStyleLbl="node3" presStyleIdx="2" presStyleCnt="7"/>
      <dgm:spPr/>
      <dgm:t>
        <a:bodyPr/>
        <a:lstStyle/>
        <a:p>
          <a:endParaRPr lang="fr-FR"/>
        </a:p>
      </dgm:t>
    </dgm:pt>
    <dgm:pt modelId="{CF8F94F2-C979-4C64-8015-DCEBEEE34A53}" type="pres">
      <dgm:prSet presAssocID="{8F61CDCB-D2F3-4320-A510-6A9BBF59FC81}" presName="hierChild4" presStyleCnt="0"/>
      <dgm:spPr/>
    </dgm:pt>
    <dgm:pt modelId="{AFB01A45-48EC-47CB-8CF9-A41F5B2EF8E2}" type="pres">
      <dgm:prSet presAssocID="{14DC4112-E384-4D8D-8980-11F212758B22}" presName="Name64" presStyleLbl="parChTrans1D4" presStyleIdx="2" presStyleCnt="6"/>
      <dgm:spPr/>
      <dgm:t>
        <a:bodyPr/>
        <a:lstStyle/>
        <a:p>
          <a:endParaRPr lang="fr-FR"/>
        </a:p>
      </dgm:t>
    </dgm:pt>
    <dgm:pt modelId="{528AF8F8-9FAC-44CC-B0BC-0836906B63D5}" type="pres">
      <dgm:prSet presAssocID="{AA648B29-2AC6-436A-908A-8D4652B490B2}" presName="hierRoot2" presStyleCnt="0">
        <dgm:presLayoutVars>
          <dgm:hierBranch val="init"/>
        </dgm:presLayoutVars>
      </dgm:prSet>
      <dgm:spPr/>
    </dgm:pt>
    <dgm:pt modelId="{55E536F6-18E6-4CFE-9E33-4C31A12F10A5}" type="pres">
      <dgm:prSet presAssocID="{AA648B29-2AC6-436A-908A-8D4652B490B2}" presName="rootComposite" presStyleCnt="0"/>
      <dgm:spPr/>
    </dgm:pt>
    <dgm:pt modelId="{6CC56560-0E26-4A8E-B629-38564ACCB981}" type="pres">
      <dgm:prSet presAssocID="{AA648B29-2AC6-436A-908A-8D4652B490B2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D58228-ACC1-4E84-876C-4521B58BF10C}" type="pres">
      <dgm:prSet presAssocID="{AA648B29-2AC6-436A-908A-8D4652B490B2}" presName="rootConnector" presStyleLbl="node4" presStyleIdx="2" presStyleCnt="4"/>
      <dgm:spPr/>
      <dgm:t>
        <a:bodyPr/>
        <a:lstStyle/>
        <a:p>
          <a:endParaRPr lang="fr-FR"/>
        </a:p>
      </dgm:t>
    </dgm:pt>
    <dgm:pt modelId="{C176B234-0774-4409-8A79-C550D359316E}" type="pres">
      <dgm:prSet presAssocID="{AA648B29-2AC6-436A-908A-8D4652B490B2}" presName="hierChild4" presStyleCnt="0"/>
      <dgm:spPr/>
    </dgm:pt>
    <dgm:pt modelId="{615C8030-8FD0-467B-A52D-B1A48E7EA95E}" type="pres">
      <dgm:prSet presAssocID="{AA648B29-2AC6-436A-908A-8D4652B490B2}" presName="hierChild5" presStyleCnt="0"/>
      <dgm:spPr/>
    </dgm:pt>
    <dgm:pt modelId="{45D9263D-A1FB-4C94-864A-CABF85F1DBFD}" type="pres">
      <dgm:prSet presAssocID="{8F61CDCB-D2F3-4320-A510-6A9BBF59FC81}" presName="hierChild5" presStyleCnt="0"/>
      <dgm:spPr/>
    </dgm:pt>
    <dgm:pt modelId="{A730A6F4-DFEF-4CF0-909C-ACCA1D198E5F}" type="pres">
      <dgm:prSet presAssocID="{6B6A4B81-D57C-4027-9F69-CCDABE5D393D}" presName="Name64" presStyleLbl="parChTrans1D3" presStyleIdx="3" presStyleCnt="7"/>
      <dgm:spPr/>
      <dgm:t>
        <a:bodyPr/>
        <a:lstStyle/>
        <a:p>
          <a:endParaRPr lang="fr-FR"/>
        </a:p>
      </dgm:t>
    </dgm:pt>
    <dgm:pt modelId="{FF6FA5B5-53F7-4484-853A-5EF252647E19}" type="pres">
      <dgm:prSet presAssocID="{D6C178B5-13B7-48E0-BCDD-8CB88E575C1D}" presName="hierRoot2" presStyleCnt="0">
        <dgm:presLayoutVars>
          <dgm:hierBranch val="init"/>
        </dgm:presLayoutVars>
      </dgm:prSet>
      <dgm:spPr/>
    </dgm:pt>
    <dgm:pt modelId="{F2E29EC9-1463-4C26-9D8A-4B654F4311BD}" type="pres">
      <dgm:prSet presAssocID="{D6C178B5-13B7-48E0-BCDD-8CB88E575C1D}" presName="rootComposite" presStyleCnt="0"/>
      <dgm:spPr/>
    </dgm:pt>
    <dgm:pt modelId="{27D7D745-0D3B-4F83-83A8-B3831E4D4038}" type="pres">
      <dgm:prSet presAssocID="{D6C178B5-13B7-48E0-BCDD-8CB88E575C1D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0355F65-3CAE-4ECF-A712-07EA2CA79A03}" type="pres">
      <dgm:prSet presAssocID="{D6C178B5-13B7-48E0-BCDD-8CB88E575C1D}" presName="rootConnector" presStyleLbl="node3" presStyleIdx="3" presStyleCnt="7"/>
      <dgm:spPr/>
      <dgm:t>
        <a:bodyPr/>
        <a:lstStyle/>
        <a:p>
          <a:endParaRPr lang="fr-FR"/>
        </a:p>
      </dgm:t>
    </dgm:pt>
    <dgm:pt modelId="{54914845-F8F6-43E1-AF0C-056DBBDEA9CD}" type="pres">
      <dgm:prSet presAssocID="{D6C178B5-13B7-48E0-BCDD-8CB88E575C1D}" presName="hierChild4" presStyleCnt="0"/>
      <dgm:spPr/>
    </dgm:pt>
    <dgm:pt modelId="{C5C64763-FE7E-4489-A71D-782A87263C0B}" type="pres">
      <dgm:prSet presAssocID="{D6C178B5-13B7-48E0-BCDD-8CB88E575C1D}" presName="hierChild5" presStyleCnt="0"/>
      <dgm:spPr/>
    </dgm:pt>
    <dgm:pt modelId="{8B9A9E96-2F3A-4D40-ABDD-D9067E0EE641}" type="pres">
      <dgm:prSet presAssocID="{91FE5711-BD4C-409F-8222-E888E19EDBED}" presName="Name64" presStyleLbl="parChTrans1D3" presStyleIdx="4" presStyleCnt="7"/>
      <dgm:spPr/>
      <dgm:t>
        <a:bodyPr/>
        <a:lstStyle/>
        <a:p>
          <a:endParaRPr lang="fr-FR"/>
        </a:p>
      </dgm:t>
    </dgm:pt>
    <dgm:pt modelId="{4FE3A3C5-8929-4D77-8955-CFCAECB42C69}" type="pres">
      <dgm:prSet presAssocID="{2680ED21-B467-4DEB-B47C-47121709ECC1}" presName="hierRoot2" presStyleCnt="0">
        <dgm:presLayoutVars>
          <dgm:hierBranch val="init"/>
        </dgm:presLayoutVars>
      </dgm:prSet>
      <dgm:spPr/>
    </dgm:pt>
    <dgm:pt modelId="{C79E8EEB-D4EF-4B19-B4AE-CF33708396D9}" type="pres">
      <dgm:prSet presAssocID="{2680ED21-B467-4DEB-B47C-47121709ECC1}" presName="rootComposite" presStyleCnt="0"/>
      <dgm:spPr/>
    </dgm:pt>
    <dgm:pt modelId="{C1C63279-DCD0-47E7-8868-20F23902EB65}" type="pres">
      <dgm:prSet presAssocID="{2680ED21-B467-4DEB-B47C-47121709ECC1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8DA994C-86F8-4FE4-9B36-989E090FF1E1}" type="pres">
      <dgm:prSet presAssocID="{2680ED21-B467-4DEB-B47C-47121709ECC1}" presName="rootConnector" presStyleLbl="node3" presStyleIdx="4" presStyleCnt="7"/>
      <dgm:spPr/>
      <dgm:t>
        <a:bodyPr/>
        <a:lstStyle/>
        <a:p>
          <a:endParaRPr lang="fr-FR"/>
        </a:p>
      </dgm:t>
    </dgm:pt>
    <dgm:pt modelId="{1C7F6DDE-7808-4488-9275-26840A948A58}" type="pres">
      <dgm:prSet presAssocID="{2680ED21-B467-4DEB-B47C-47121709ECC1}" presName="hierChild4" presStyleCnt="0"/>
      <dgm:spPr/>
    </dgm:pt>
    <dgm:pt modelId="{BC9027F5-7C59-4439-8D0A-0263F10D721F}" type="pres">
      <dgm:prSet presAssocID="{2680ED21-B467-4DEB-B47C-47121709ECC1}" presName="hierChild5" presStyleCnt="0"/>
      <dgm:spPr/>
    </dgm:pt>
    <dgm:pt modelId="{3EC35C58-A0D4-4325-9D40-40F30A648FE0}" type="pres">
      <dgm:prSet presAssocID="{9CE13D42-6BC9-49BB-9842-73963B8BF3CF}" presName="hierChild5" presStyleCnt="0"/>
      <dgm:spPr/>
    </dgm:pt>
    <dgm:pt modelId="{1182D88E-EF31-4FEB-A0CF-EF96901220B1}" type="pres">
      <dgm:prSet presAssocID="{78B23518-8653-47A8-BFCE-153F52FC5E7E}" presName="Name64" presStyleLbl="parChTrans1D2" presStyleIdx="1" presStyleCnt="2"/>
      <dgm:spPr/>
      <dgm:t>
        <a:bodyPr/>
        <a:lstStyle/>
        <a:p>
          <a:endParaRPr lang="fr-FR"/>
        </a:p>
      </dgm:t>
    </dgm:pt>
    <dgm:pt modelId="{DDF5EC3E-FE93-4D1D-85CC-43FDA64F8A9A}" type="pres">
      <dgm:prSet presAssocID="{BB6E10CC-76B0-4BEE-958C-4A33B6525078}" presName="hierRoot2" presStyleCnt="0">
        <dgm:presLayoutVars>
          <dgm:hierBranch val="init"/>
        </dgm:presLayoutVars>
      </dgm:prSet>
      <dgm:spPr/>
    </dgm:pt>
    <dgm:pt modelId="{A1962892-BC56-47B3-A4DA-2A9C8A52C6B8}" type="pres">
      <dgm:prSet presAssocID="{BB6E10CC-76B0-4BEE-958C-4A33B6525078}" presName="rootComposite" presStyleCnt="0"/>
      <dgm:spPr/>
    </dgm:pt>
    <dgm:pt modelId="{98952A16-80B3-4EFF-B19A-B4D44DBCB6A8}" type="pres">
      <dgm:prSet presAssocID="{BB6E10CC-76B0-4BEE-958C-4A33B652507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52FA71F-9746-4A6F-BB85-2863731B03CC}" type="pres">
      <dgm:prSet presAssocID="{BB6E10CC-76B0-4BEE-958C-4A33B6525078}" presName="rootConnector" presStyleLbl="node2" presStyleIdx="1" presStyleCnt="2"/>
      <dgm:spPr/>
      <dgm:t>
        <a:bodyPr/>
        <a:lstStyle/>
        <a:p>
          <a:endParaRPr lang="fr-FR"/>
        </a:p>
      </dgm:t>
    </dgm:pt>
    <dgm:pt modelId="{3BB71BF1-5492-44BA-BFBA-BDE082E8B022}" type="pres">
      <dgm:prSet presAssocID="{BB6E10CC-76B0-4BEE-958C-4A33B6525078}" presName="hierChild4" presStyleCnt="0"/>
      <dgm:spPr/>
    </dgm:pt>
    <dgm:pt modelId="{90876FA2-DB24-4511-8CE4-9AD7BC60448C}" type="pres">
      <dgm:prSet presAssocID="{F175B992-3FDB-4783-896B-051DD4F1DE5E}" presName="Name64" presStyleLbl="parChTrans1D3" presStyleIdx="5" presStyleCnt="7"/>
      <dgm:spPr/>
      <dgm:t>
        <a:bodyPr/>
        <a:lstStyle/>
        <a:p>
          <a:endParaRPr lang="fr-FR"/>
        </a:p>
      </dgm:t>
    </dgm:pt>
    <dgm:pt modelId="{26E65B3E-E9D3-4E0D-A556-206847D39161}" type="pres">
      <dgm:prSet presAssocID="{8042DF52-DE34-413E-ADEE-026FD0D5782C}" presName="hierRoot2" presStyleCnt="0">
        <dgm:presLayoutVars>
          <dgm:hierBranch val="init"/>
        </dgm:presLayoutVars>
      </dgm:prSet>
      <dgm:spPr/>
    </dgm:pt>
    <dgm:pt modelId="{C108D7A7-03E2-455E-AFAC-DF53697CAAE5}" type="pres">
      <dgm:prSet presAssocID="{8042DF52-DE34-413E-ADEE-026FD0D5782C}" presName="rootComposite" presStyleCnt="0"/>
      <dgm:spPr/>
    </dgm:pt>
    <dgm:pt modelId="{03A9795F-8DAE-4B0B-886A-A0211E305691}" type="pres">
      <dgm:prSet presAssocID="{8042DF52-DE34-413E-ADEE-026FD0D5782C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FF8F932-B3C7-41DF-ABC6-588D8549A4E9}" type="pres">
      <dgm:prSet presAssocID="{8042DF52-DE34-413E-ADEE-026FD0D5782C}" presName="rootConnector" presStyleLbl="node3" presStyleIdx="5" presStyleCnt="7"/>
      <dgm:spPr/>
      <dgm:t>
        <a:bodyPr/>
        <a:lstStyle/>
        <a:p>
          <a:endParaRPr lang="fr-FR"/>
        </a:p>
      </dgm:t>
    </dgm:pt>
    <dgm:pt modelId="{BB19F038-7543-4D06-87D3-A89C4796E530}" type="pres">
      <dgm:prSet presAssocID="{8042DF52-DE34-413E-ADEE-026FD0D5782C}" presName="hierChild4" presStyleCnt="0"/>
      <dgm:spPr/>
    </dgm:pt>
    <dgm:pt modelId="{462CB270-9DB3-4732-AD6A-5112E2BE9B91}" type="pres">
      <dgm:prSet presAssocID="{2A9F2911-29FF-4559-9104-83C928F803BE}" presName="Name64" presStyleLbl="parChTrans1D4" presStyleIdx="3" presStyleCnt="6"/>
      <dgm:spPr/>
      <dgm:t>
        <a:bodyPr/>
        <a:lstStyle/>
        <a:p>
          <a:endParaRPr lang="fr-FR"/>
        </a:p>
      </dgm:t>
    </dgm:pt>
    <dgm:pt modelId="{4748AAEE-EC96-472A-90B1-2D6F3A880403}" type="pres">
      <dgm:prSet presAssocID="{62CA0198-1024-4393-84FC-F62D8B6306FF}" presName="hierRoot2" presStyleCnt="0">
        <dgm:presLayoutVars>
          <dgm:hierBranch val="init"/>
        </dgm:presLayoutVars>
      </dgm:prSet>
      <dgm:spPr/>
    </dgm:pt>
    <dgm:pt modelId="{34C23A0D-3A4D-45CB-9B43-B2C61E409BBD}" type="pres">
      <dgm:prSet presAssocID="{62CA0198-1024-4393-84FC-F62D8B6306FF}" presName="rootComposite" presStyleCnt="0"/>
      <dgm:spPr/>
    </dgm:pt>
    <dgm:pt modelId="{821E19C6-A1D2-41D9-ACA2-FC7409574642}" type="pres">
      <dgm:prSet presAssocID="{62CA0198-1024-4393-84FC-F62D8B6306FF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F7AEBA-AC8A-419E-9C52-05C3F7AA3E65}" type="pres">
      <dgm:prSet presAssocID="{62CA0198-1024-4393-84FC-F62D8B6306FF}" presName="rootConnector" presStyleLbl="node4" presStyleIdx="3" presStyleCnt="4"/>
      <dgm:spPr/>
      <dgm:t>
        <a:bodyPr/>
        <a:lstStyle/>
        <a:p>
          <a:endParaRPr lang="fr-FR"/>
        </a:p>
      </dgm:t>
    </dgm:pt>
    <dgm:pt modelId="{7A3B560E-6A26-4E9A-ADB6-7A57DFC3EEA6}" type="pres">
      <dgm:prSet presAssocID="{62CA0198-1024-4393-84FC-F62D8B6306FF}" presName="hierChild4" presStyleCnt="0"/>
      <dgm:spPr/>
    </dgm:pt>
    <dgm:pt modelId="{AA216120-F329-4AE1-A9C9-795A54420AB3}" type="pres">
      <dgm:prSet presAssocID="{62CA0198-1024-4393-84FC-F62D8B6306FF}" presName="hierChild5" presStyleCnt="0"/>
      <dgm:spPr/>
    </dgm:pt>
    <dgm:pt modelId="{8D262942-0DE0-4C00-9EE7-68BA0D352740}" type="pres">
      <dgm:prSet presAssocID="{708FC6B6-E2BE-45B4-BD24-482980470160}" presName="Name115" presStyleLbl="parChTrans1D4" presStyleIdx="4" presStyleCnt="6"/>
      <dgm:spPr/>
      <dgm:t>
        <a:bodyPr/>
        <a:lstStyle/>
        <a:p>
          <a:endParaRPr lang="fr-FR"/>
        </a:p>
      </dgm:t>
    </dgm:pt>
    <dgm:pt modelId="{C9DD43FC-CEF7-4737-ABAA-25C05E4D6797}" type="pres">
      <dgm:prSet presAssocID="{37565805-1A31-4C04-AFAD-FF8C9625F7D4}" presName="hierRoot3" presStyleCnt="0">
        <dgm:presLayoutVars>
          <dgm:hierBranch val="init"/>
        </dgm:presLayoutVars>
      </dgm:prSet>
      <dgm:spPr/>
    </dgm:pt>
    <dgm:pt modelId="{565B46C9-7BA9-4976-BF96-741715758A10}" type="pres">
      <dgm:prSet presAssocID="{37565805-1A31-4C04-AFAD-FF8C9625F7D4}" presName="rootComposite3" presStyleCnt="0"/>
      <dgm:spPr/>
    </dgm:pt>
    <dgm:pt modelId="{A49C684E-8F5B-41AF-BD7A-123B8AEB3EDD}" type="pres">
      <dgm:prSet presAssocID="{37565805-1A31-4C04-AFAD-FF8C9625F7D4}" presName="rootText3" presStyleLbl="asst4" presStyleIdx="0" presStyleCnt="1" custLinFactX="-100000" custLinFactY="30852" custLinFactNeighborX="-144296" custLinFactNeighborY="1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38E3A37-625C-4B0B-AB38-5673D323C1C2}" type="pres">
      <dgm:prSet presAssocID="{37565805-1A31-4C04-AFAD-FF8C9625F7D4}" presName="rootConnector3" presStyleLbl="asst4" presStyleIdx="0" presStyleCnt="1"/>
      <dgm:spPr/>
      <dgm:t>
        <a:bodyPr/>
        <a:lstStyle/>
        <a:p>
          <a:endParaRPr lang="fr-FR"/>
        </a:p>
      </dgm:t>
    </dgm:pt>
    <dgm:pt modelId="{8DCB29FD-55CA-4ADE-B46E-7313F70C310F}" type="pres">
      <dgm:prSet presAssocID="{37565805-1A31-4C04-AFAD-FF8C9625F7D4}" presName="hierChild6" presStyleCnt="0"/>
      <dgm:spPr/>
    </dgm:pt>
    <dgm:pt modelId="{DAC6E31F-9F42-4FA1-9114-7EF50EAB3123}" type="pres">
      <dgm:prSet presAssocID="{37565805-1A31-4C04-AFAD-FF8C9625F7D4}" presName="hierChild7" presStyleCnt="0"/>
      <dgm:spPr/>
    </dgm:pt>
    <dgm:pt modelId="{3BBD6464-8C2A-4F17-B802-1061E13600CE}" type="pres">
      <dgm:prSet presAssocID="{8042DF52-DE34-413E-ADEE-026FD0D5782C}" presName="hierChild5" presStyleCnt="0"/>
      <dgm:spPr/>
    </dgm:pt>
    <dgm:pt modelId="{BB7E5AEA-3ACB-4F94-A994-C937218C5987}" type="pres">
      <dgm:prSet presAssocID="{82DAA242-8E69-47DF-9F48-F59100DA25E0}" presName="Name115" presStyleLbl="parChTrans1D4" presStyleIdx="5" presStyleCnt="6"/>
      <dgm:spPr/>
      <dgm:t>
        <a:bodyPr/>
        <a:lstStyle/>
        <a:p>
          <a:endParaRPr lang="fr-FR"/>
        </a:p>
      </dgm:t>
    </dgm:pt>
    <dgm:pt modelId="{F167D4C8-F1D2-4B70-98D5-5C3937F9C701}" type="pres">
      <dgm:prSet presAssocID="{16AC7E5C-14EF-45B3-9B65-FF1D8C264047}" presName="hierRoot3" presStyleCnt="0">
        <dgm:presLayoutVars>
          <dgm:hierBranch val="init"/>
        </dgm:presLayoutVars>
      </dgm:prSet>
      <dgm:spPr/>
    </dgm:pt>
    <dgm:pt modelId="{32925CD9-D3AE-4025-9928-C59BEA65E1BE}" type="pres">
      <dgm:prSet presAssocID="{16AC7E5C-14EF-45B3-9B65-FF1D8C264047}" presName="rootComposite3" presStyleCnt="0"/>
      <dgm:spPr/>
    </dgm:pt>
    <dgm:pt modelId="{45882787-9D8F-486F-B9A6-07ECA0F94BBF}" type="pres">
      <dgm:prSet presAssocID="{16AC7E5C-14EF-45B3-9B65-FF1D8C264047}" presName="rootText3" presStyleLbl="asst3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D0D3369-738A-4100-A79E-2EE540C474B9}" type="pres">
      <dgm:prSet presAssocID="{16AC7E5C-14EF-45B3-9B65-FF1D8C264047}" presName="rootConnector3" presStyleLbl="asst3" presStyleIdx="0" presStyleCnt="1"/>
      <dgm:spPr/>
      <dgm:t>
        <a:bodyPr/>
        <a:lstStyle/>
        <a:p>
          <a:endParaRPr lang="fr-FR"/>
        </a:p>
      </dgm:t>
    </dgm:pt>
    <dgm:pt modelId="{7231F92B-511C-4CA1-967D-209FA2B63D17}" type="pres">
      <dgm:prSet presAssocID="{16AC7E5C-14EF-45B3-9B65-FF1D8C264047}" presName="hierChild6" presStyleCnt="0"/>
      <dgm:spPr/>
    </dgm:pt>
    <dgm:pt modelId="{AFAC296B-F1F0-4616-8A63-2247B277FF74}" type="pres">
      <dgm:prSet presAssocID="{16AC7E5C-14EF-45B3-9B65-FF1D8C264047}" presName="hierChild7" presStyleCnt="0"/>
      <dgm:spPr/>
    </dgm:pt>
    <dgm:pt modelId="{2A06CC9A-07E0-457C-84B6-5E69836A0C4D}" type="pres">
      <dgm:prSet presAssocID="{42D661C9-205A-4E9E-83C4-3BD9D55306DF}" presName="Name64" presStyleLbl="parChTrans1D3" presStyleIdx="6" presStyleCnt="7"/>
      <dgm:spPr/>
      <dgm:t>
        <a:bodyPr/>
        <a:lstStyle/>
        <a:p>
          <a:endParaRPr lang="fr-FR"/>
        </a:p>
      </dgm:t>
    </dgm:pt>
    <dgm:pt modelId="{DB74F674-3615-41E2-A482-8FBCBF650949}" type="pres">
      <dgm:prSet presAssocID="{C28B0A1E-636F-475B-B8DA-7B168C54761F}" presName="hierRoot2" presStyleCnt="0">
        <dgm:presLayoutVars>
          <dgm:hierBranch val="init"/>
        </dgm:presLayoutVars>
      </dgm:prSet>
      <dgm:spPr/>
    </dgm:pt>
    <dgm:pt modelId="{81BD00AC-4541-49F8-93CA-20030CE22ABA}" type="pres">
      <dgm:prSet presAssocID="{C28B0A1E-636F-475B-B8DA-7B168C54761F}" presName="rootComposite" presStyleCnt="0"/>
      <dgm:spPr/>
    </dgm:pt>
    <dgm:pt modelId="{D494CF85-ECD5-4D76-9237-66451289F001}" type="pres">
      <dgm:prSet presAssocID="{C28B0A1E-636F-475B-B8DA-7B168C54761F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10744D-B6DA-427E-8CF6-A7EB81BFBC03}" type="pres">
      <dgm:prSet presAssocID="{C28B0A1E-636F-475B-B8DA-7B168C54761F}" presName="rootConnector" presStyleLbl="node3" presStyleIdx="6" presStyleCnt="7"/>
      <dgm:spPr/>
      <dgm:t>
        <a:bodyPr/>
        <a:lstStyle/>
        <a:p>
          <a:endParaRPr lang="fr-FR"/>
        </a:p>
      </dgm:t>
    </dgm:pt>
    <dgm:pt modelId="{F1EACB4D-3160-40C7-B4AB-636D542AA402}" type="pres">
      <dgm:prSet presAssocID="{C28B0A1E-636F-475B-B8DA-7B168C54761F}" presName="hierChild4" presStyleCnt="0"/>
      <dgm:spPr/>
    </dgm:pt>
    <dgm:pt modelId="{5F63E815-0A21-4D1E-A2D2-2DFEE70A298D}" type="pres">
      <dgm:prSet presAssocID="{C28B0A1E-636F-475B-B8DA-7B168C54761F}" presName="hierChild5" presStyleCnt="0"/>
      <dgm:spPr/>
    </dgm:pt>
    <dgm:pt modelId="{33E8519D-F65D-4361-8C8A-F8D12C9F2AB1}" type="pres">
      <dgm:prSet presAssocID="{BB6E10CC-76B0-4BEE-958C-4A33B6525078}" presName="hierChild5" presStyleCnt="0"/>
      <dgm:spPr/>
    </dgm:pt>
    <dgm:pt modelId="{1883095F-02CB-4BBC-B766-C348EB2F1824}" type="pres">
      <dgm:prSet presAssocID="{C12A91A2-49BB-4202-84D4-909E34AF5CEF}" presName="hierChild3" presStyleCnt="0"/>
      <dgm:spPr/>
    </dgm:pt>
  </dgm:ptLst>
  <dgm:cxnLst>
    <dgm:cxn modelId="{166DBBA1-2DB2-421C-A84D-F4F510B6AE88}" srcId="{BB6E10CC-76B0-4BEE-958C-4A33B6525078}" destId="{8042DF52-DE34-413E-ADEE-026FD0D5782C}" srcOrd="0" destOrd="0" parTransId="{F175B992-3FDB-4783-896B-051DD4F1DE5E}" sibTransId="{78C1BE95-7553-49AF-9C57-FD92F662B5DB}"/>
    <dgm:cxn modelId="{D8E8119B-601E-4CDE-8559-5562919D6963}" type="presOf" srcId="{3F6EA551-4D2E-48C9-A9A7-C1BADAC06C7A}" destId="{C272F56A-9D5B-4A0F-BC66-DF0F6D0110FB}" srcOrd="0" destOrd="0" presId="urn:microsoft.com/office/officeart/2009/3/layout/HorizontalOrganizationChart"/>
    <dgm:cxn modelId="{A796AD7C-15EB-43B5-A8C2-07163F979181}" srcId="{C12A91A2-49BB-4202-84D4-909E34AF5CEF}" destId="{BB6E10CC-76B0-4BEE-958C-4A33B6525078}" srcOrd="1" destOrd="0" parTransId="{78B23518-8653-47A8-BFCE-153F52FC5E7E}" sibTransId="{6265D4F9-F6D2-4620-9A90-96DCA9882064}"/>
    <dgm:cxn modelId="{92A57774-CFAF-4D11-870A-C835ED5B2808}" srcId="{9CE13D42-6BC9-49BB-9842-73963B8BF3CF}" destId="{8F61CDCB-D2F3-4320-A510-6A9BBF59FC81}" srcOrd="2" destOrd="0" parTransId="{E2F8708F-2088-4A9A-9BD0-DBD334891954}" sibTransId="{6A8DAD14-4AF7-4052-88DF-60D292C207D0}"/>
    <dgm:cxn modelId="{6D9C5C1A-FECC-4DEA-BD49-6E9D8A05BB7C}" type="presOf" srcId="{C28B0A1E-636F-475B-B8DA-7B168C54761F}" destId="{9710744D-B6DA-427E-8CF6-A7EB81BFBC03}" srcOrd="1" destOrd="0" presId="urn:microsoft.com/office/officeart/2009/3/layout/HorizontalOrganizationChart"/>
    <dgm:cxn modelId="{B3449A04-0084-4350-AC7F-4D70255E9DB2}" srcId="{DC95DD91-B40B-419A-BAC5-E6181A3F22D7}" destId="{DF4FBDD1-1830-4BBF-BD62-A6F502DFB0A3}" srcOrd="0" destOrd="0" parTransId="{ABEDE7D6-FF07-4574-B4A7-78519B105608}" sibTransId="{A6E2E547-3CF4-43B0-A8EB-712291C5EBEF}"/>
    <dgm:cxn modelId="{34A2D132-3D8C-460B-8A5F-87160431E3CD}" srcId="{9CE13D42-6BC9-49BB-9842-73963B8BF3CF}" destId="{363C4EC5-2EB8-40BB-A24A-2FA6709D752F}" srcOrd="1" destOrd="0" parTransId="{E2CE57C0-A2F1-47A4-80E6-8627C10F826E}" sibTransId="{D3FAE84A-69BA-4E24-8530-7E540AA3DDE7}"/>
    <dgm:cxn modelId="{21858B1C-A353-465D-92D3-BF144BFAD599}" type="presOf" srcId="{E2F8708F-2088-4A9A-9BD0-DBD334891954}" destId="{1C4C04EB-5D82-4F94-911F-3DF81004E85B}" srcOrd="0" destOrd="0" presId="urn:microsoft.com/office/officeart/2009/3/layout/HorizontalOrganizationChart"/>
    <dgm:cxn modelId="{5C9A61B2-BCDF-4F01-99B8-AF7D96A8D431}" srcId="{C12A91A2-49BB-4202-84D4-909E34AF5CEF}" destId="{9CE13D42-6BC9-49BB-9842-73963B8BF3CF}" srcOrd="0" destOrd="0" parTransId="{5B879A37-6340-4015-992E-1FB850644029}" sibTransId="{22A3B9BE-6EEA-4182-886C-71802C933C30}"/>
    <dgm:cxn modelId="{1C93A21C-650C-4137-98F3-DDDB6C641CBC}" srcId="{9CE13D42-6BC9-49BB-9842-73963B8BF3CF}" destId="{2680ED21-B467-4DEB-B47C-47121709ECC1}" srcOrd="4" destOrd="0" parTransId="{91FE5711-BD4C-409F-8222-E888E19EDBED}" sibTransId="{2DD4DF2B-87EB-4FDF-B435-4260C879FF56}"/>
    <dgm:cxn modelId="{FCFD6471-7E12-4883-8385-619420FD55F0}" type="presOf" srcId="{82DAA242-8E69-47DF-9F48-F59100DA25E0}" destId="{BB7E5AEA-3ACB-4F94-A994-C937218C5987}" srcOrd="0" destOrd="0" presId="urn:microsoft.com/office/officeart/2009/3/layout/HorizontalOrganizationChart"/>
    <dgm:cxn modelId="{A2EC987D-0777-4BD6-9602-9E98850BD732}" type="presOf" srcId="{8F61CDCB-D2F3-4320-A510-6A9BBF59FC81}" destId="{55FA37DB-1C0F-410A-A35F-B9A13C2C78FA}" srcOrd="0" destOrd="0" presId="urn:microsoft.com/office/officeart/2009/3/layout/HorizontalOrganizationChart"/>
    <dgm:cxn modelId="{F7C0BEBF-B119-4A09-8543-98ECC54B825F}" type="presOf" srcId="{AA648B29-2AC6-436A-908A-8D4652B490B2}" destId="{75D58228-ACC1-4E84-876C-4521B58BF10C}" srcOrd="1" destOrd="0" presId="urn:microsoft.com/office/officeart/2009/3/layout/HorizontalOrganizationChart"/>
    <dgm:cxn modelId="{99298961-C4B7-4122-B3D6-9A1E9CD7208C}" type="presOf" srcId="{D6C178B5-13B7-48E0-BCDD-8CB88E575C1D}" destId="{27D7D745-0D3B-4F83-83A8-B3831E4D4038}" srcOrd="0" destOrd="0" presId="urn:microsoft.com/office/officeart/2009/3/layout/HorizontalOrganizationChart"/>
    <dgm:cxn modelId="{7A2C1C91-276E-40B9-94CF-F6424BD9C20D}" srcId="{FC701BCA-D0D1-4B4B-ACD7-6E278071DB28}" destId="{C12A91A2-49BB-4202-84D4-909E34AF5CEF}" srcOrd="0" destOrd="0" parTransId="{91956EF7-4F5D-422A-B9F5-C92D5E8DB1A6}" sibTransId="{925C58A4-2C80-46CB-9A08-86888B59ECF3}"/>
    <dgm:cxn modelId="{E8856C5F-D570-4B0B-998C-2746612D74A2}" type="presOf" srcId="{DE274A4F-CD63-4E63-AE4A-D38A157A3D43}" destId="{11652711-4081-4258-875A-350DBA69DD91}" srcOrd="0" destOrd="0" presId="urn:microsoft.com/office/officeart/2009/3/layout/HorizontalOrganizationChart"/>
    <dgm:cxn modelId="{2A911755-0B78-4203-BB45-7CC2DB55AB42}" type="presOf" srcId="{37565805-1A31-4C04-AFAD-FF8C9625F7D4}" destId="{338E3A37-625C-4B0B-AB38-5673D323C1C2}" srcOrd="1" destOrd="0" presId="urn:microsoft.com/office/officeart/2009/3/layout/HorizontalOrganizationChart"/>
    <dgm:cxn modelId="{2E99C41A-3481-4356-8D38-C763C519FA0A}" type="presOf" srcId="{9CE13D42-6BC9-49BB-9842-73963B8BF3CF}" destId="{82CAD614-6A5B-4687-82EA-49662AEC3C5B}" srcOrd="0" destOrd="0" presId="urn:microsoft.com/office/officeart/2009/3/layout/HorizontalOrganizationChart"/>
    <dgm:cxn modelId="{007CC587-4877-4B72-8A5E-9F868CD2EBA5}" type="presOf" srcId="{C12A91A2-49BB-4202-84D4-909E34AF5CEF}" destId="{8E214701-59FE-4C6D-8C55-E60F55379217}" srcOrd="0" destOrd="0" presId="urn:microsoft.com/office/officeart/2009/3/layout/HorizontalOrganizationChart"/>
    <dgm:cxn modelId="{19B8FC94-68B6-493B-99D3-DE2A17209A1C}" type="presOf" srcId="{C12A91A2-49BB-4202-84D4-909E34AF5CEF}" destId="{8799BC62-88A9-4999-9CC3-0D3579BA554B}" srcOrd="1" destOrd="0" presId="urn:microsoft.com/office/officeart/2009/3/layout/HorizontalOrganizationChart"/>
    <dgm:cxn modelId="{066ABA35-7FE4-4432-B344-DF092AFCA5EE}" type="presOf" srcId="{DC95DD91-B40B-419A-BAC5-E6181A3F22D7}" destId="{E836B1B5-4B09-4404-8008-DF9FD734A884}" srcOrd="1" destOrd="0" presId="urn:microsoft.com/office/officeart/2009/3/layout/HorizontalOrganizationChart"/>
    <dgm:cxn modelId="{9C3BDBE1-4A85-4010-A5F4-1074E3F11FF3}" type="presOf" srcId="{42D661C9-205A-4E9E-83C4-3BD9D55306DF}" destId="{2A06CC9A-07E0-457C-84B6-5E69836A0C4D}" srcOrd="0" destOrd="0" presId="urn:microsoft.com/office/officeart/2009/3/layout/HorizontalOrganizationChart"/>
    <dgm:cxn modelId="{09CF10A3-430F-4BAD-94E5-5AE4F15EB9DB}" srcId="{9CE13D42-6BC9-49BB-9842-73963B8BF3CF}" destId="{D6C178B5-13B7-48E0-BCDD-8CB88E575C1D}" srcOrd="3" destOrd="0" parTransId="{6B6A4B81-D57C-4027-9F69-CCDABE5D393D}" sibTransId="{8EB62CA5-BBD5-4730-9EB7-37935FF858FC}"/>
    <dgm:cxn modelId="{8B4AA71E-8BDC-4A7C-993B-81F91AA0D881}" type="presOf" srcId="{DC95DD91-B40B-419A-BAC5-E6181A3F22D7}" destId="{7525D237-FC69-4C96-80B0-948F2CBA856A}" srcOrd="0" destOrd="0" presId="urn:microsoft.com/office/officeart/2009/3/layout/HorizontalOrganizationChart"/>
    <dgm:cxn modelId="{F18647B5-EE27-44B2-A116-0497ED871186}" type="presOf" srcId="{8F61CDCB-D2F3-4320-A510-6A9BBF59FC81}" destId="{39BC4014-E3A3-4C0D-9C89-8ACC9EB4237D}" srcOrd="1" destOrd="0" presId="urn:microsoft.com/office/officeart/2009/3/layout/HorizontalOrganizationChart"/>
    <dgm:cxn modelId="{53C1ABE5-1C04-417C-80EC-EF196E077F33}" srcId="{DE274A4F-CD63-4E63-AE4A-D38A157A3D43}" destId="{DC95DD91-B40B-419A-BAC5-E6181A3F22D7}" srcOrd="0" destOrd="0" parTransId="{7756EA4B-05F0-416D-AD62-71F0E3476263}" sibTransId="{A53C6089-C2DA-4E4E-ACFB-893E0D7F1FDB}"/>
    <dgm:cxn modelId="{4A5F5ADC-566E-48EB-9083-FDD7019DC3F4}" srcId="{9CE13D42-6BC9-49BB-9842-73963B8BF3CF}" destId="{DE274A4F-CD63-4E63-AE4A-D38A157A3D43}" srcOrd="0" destOrd="0" parTransId="{3F6EA551-4D2E-48C9-A9A7-C1BADAC06C7A}" sibTransId="{4CF694F9-5328-4D4B-B6F7-62B605E2B91F}"/>
    <dgm:cxn modelId="{737AEE05-A97B-4E25-B1FA-1A76E322F9A1}" type="presOf" srcId="{14DC4112-E384-4D8D-8980-11F212758B22}" destId="{AFB01A45-48EC-47CB-8CF9-A41F5B2EF8E2}" srcOrd="0" destOrd="0" presId="urn:microsoft.com/office/officeart/2009/3/layout/HorizontalOrganizationChart"/>
    <dgm:cxn modelId="{72483226-F7F0-4AA3-BE76-891F43DCEDA4}" type="presOf" srcId="{ABEDE7D6-FF07-4574-B4A7-78519B105608}" destId="{05E0E185-D6A1-40CE-948A-3CC3CE28FEF1}" srcOrd="0" destOrd="0" presId="urn:microsoft.com/office/officeart/2009/3/layout/HorizontalOrganizationChart"/>
    <dgm:cxn modelId="{23DA5B2A-143E-418E-A5A5-34D8B1E566D8}" type="presOf" srcId="{F175B992-3FDB-4783-896B-051DD4F1DE5E}" destId="{90876FA2-DB24-4511-8CE4-9AD7BC60448C}" srcOrd="0" destOrd="0" presId="urn:microsoft.com/office/officeart/2009/3/layout/HorizontalOrganizationChart"/>
    <dgm:cxn modelId="{1B6825F7-6E0A-4634-8951-BA4ABDCBD089}" type="presOf" srcId="{9CE13D42-6BC9-49BB-9842-73963B8BF3CF}" destId="{57C70FFF-D516-4F49-91CF-2E2F196A93C8}" srcOrd="1" destOrd="0" presId="urn:microsoft.com/office/officeart/2009/3/layout/HorizontalOrganizationChart"/>
    <dgm:cxn modelId="{A9D2223B-C4B5-48F1-BB25-BF5CFB9484CB}" type="presOf" srcId="{2680ED21-B467-4DEB-B47C-47121709ECC1}" destId="{C1C63279-DCD0-47E7-8868-20F23902EB65}" srcOrd="0" destOrd="0" presId="urn:microsoft.com/office/officeart/2009/3/layout/HorizontalOrganizationChart"/>
    <dgm:cxn modelId="{A0F7DAA6-1F3F-409E-A496-18E95979B693}" srcId="{62CA0198-1024-4393-84FC-F62D8B6306FF}" destId="{37565805-1A31-4C04-AFAD-FF8C9625F7D4}" srcOrd="0" destOrd="0" parTransId="{708FC6B6-E2BE-45B4-BD24-482980470160}" sibTransId="{D5A99541-823E-4CA0-8096-B83A3B47FF4C}"/>
    <dgm:cxn modelId="{E5A379B0-3A58-4329-8284-59209BEA997C}" type="presOf" srcId="{7756EA4B-05F0-416D-AD62-71F0E3476263}" destId="{EC72C844-5183-4F52-864C-1C21A49EDA86}" srcOrd="0" destOrd="0" presId="urn:microsoft.com/office/officeart/2009/3/layout/HorizontalOrganizationChart"/>
    <dgm:cxn modelId="{70C9AE34-DD88-4356-9E8F-4ACF4B17CC9D}" type="presOf" srcId="{62CA0198-1024-4393-84FC-F62D8B6306FF}" destId="{81F7AEBA-AC8A-419E-9C52-05C3F7AA3E65}" srcOrd="1" destOrd="0" presId="urn:microsoft.com/office/officeart/2009/3/layout/HorizontalOrganizationChart"/>
    <dgm:cxn modelId="{24FCAEAE-B547-449B-9FB5-044226457C36}" srcId="{8042DF52-DE34-413E-ADEE-026FD0D5782C}" destId="{62CA0198-1024-4393-84FC-F62D8B6306FF}" srcOrd="0" destOrd="0" parTransId="{2A9F2911-29FF-4559-9104-83C928F803BE}" sibTransId="{491850B3-0595-4BC6-8879-A2BEC4876626}"/>
    <dgm:cxn modelId="{B1922A68-DFF0-4A03-AD5F-A7B9FF30B3B3}" type="presOf" srcId="{E2CE57C0-A2F1-47A4-80E6-8627C10F826E}" destId="{0E1409B6-2FFB-441F-BA6F-C91457D8375F}" srcOrd="0" destOrd="0" presId="urn:microsoft.com/office/officeart/2009/3/layout/HorizontalOrganizationChart"/>
    <dgm:cxn modelId="{E53C87A8-E104-44E8-9DBD-7CF1006EAD38}" type="presOf" srcId="{708FC6B6-E2BE-45B4-BD24-482980470160}" destId="{8D262942-0DE0-4C00-9EE7-68BA0D352740}" srcOrd="0" destOrd="0" presId="urn:microsoft.com/office/officeart/2009/3/layout/HorizontalOrganizationChart"/>
    <dgm:cxn modelId="{BDC79F73-8E35-4A1C-B027-71299A718CDC}" type="presOf" srcId="{6B6A4B81-D57C-4027-9F69-CCDABE5D393D}" destId="{A730A6F4-DFEF-4CF0-909C-ACCA1D198E5F}" srcOrd="0" destOrd="0" presId="urn:microsoft.com/office/officeart/2009/3/layout/HorizontalOrganizationChart"/>
    <dgm:cxn modelId="{61335ECB-6C42-4AA4-A951-9619B2AC8B45}" type="presOf" srcId="{62CA0198-1024-4393-84FC-F62D8B6306FF}" destId="{821E19C6-A1D2-41D9-ACA2-FC7409574642}" srcOrd="0" destOrd="0" presId="urn:microsoft.com/office/officeart/2009/3/layout/HorizontalOrganizationChart"/>
    <dgm:cxn modelId="{7EDD9C1E-404B-425E-B65B-FF90462D4540}" type="presOf" srcId="{FC701BCA-D0D1-4B4B-ACD7-6E278071DB28}" destId="{770A3FBE-350F-4FC9-A663-F29A7BEBC676}" srcOrd="0" destOrd="0" presId="urn:microsoft.com/office/officeart/2009/3/layout/HorizontalOrganizationChart"/>
    <dgm:cxn modelId="{3A843558-E789-4BBB-9EFE-A5DBB11A721F}" srcId="{8F61CDCB-D2F3-4320-A510-6A9BBF59FC81}" destId="{AA648B29-2AC6-436A-908A-8D4652B490B2}" srcOrd="0" destOrd="0" parTransId="{14DC4112-E384-4D8D-8980-11F212758B22}" sibTransId="{0F308E66-118C-4D48-8930-F16A1AB34E4B}"/>
    <dgm:cxn modelId="{7D9CF205-C50A-4299-A7AF-F8014A907DD8}" type="presOf" srcId="{BB6E10CC-76B0-4BEE-958C-4A33B6525078}" destId="{152FA71F-9746-4A6F-BB85-2863731B03CC}" srcOrd="1" destOrd="0" presId="urn:microsoft.com/office/officeart/2009/3/layout/HorizontalOrganizationChart"/>
    <dgm:cxn modelId="{F3ECB478-1CA6-452D-9CC5-DA1FE4F2B4F5}" type="presOf" srcId="{AA648B29-2AC6-436A-908A-8D4652B490B2}" destId="{6CC56560-0E26-4A8E-B629-38564ACCB981}" srcOrd="0" destOrd="0" presId="urn:microsoft.com/office/officeart/2009/3/layout/HorizontalOrganizationChart"/>
    <dgm:cxn modelId="{AAE5BF32-CD72-45DB-814C-CC27118A572A}" type="presOf" srcId="{C28B0A1E-636F-475B-B8DA-7B168C54761F}" destId="{D494CF85-ECD5-4D76-9237-66451289F001}" srcOrd="0" destOrd="0" presId="urn:microsoft.com/office/officeart/2009/3/layout/HorizontalOrganizationChart"/>
    <dgm:cxn modelId="{436BEF89-8E15-433A-B774-2D4260C93CC2}" type="presOf" srcId="{5B879A37-6340-4015-992E-1FB850644029}" destId="{357885A4-1296-4E8A-8A98-314965DAFE89}" srcOrd="0" destOrd="0" presId="urn:microsoft.com/office/officeart/2009/3/layout/HorizontalOrganizationChart"/>
    <dgm:cxn modelId="{D9EE7194-5CE5-4C69-A041-ABD356857049}" type="presOf" srcId="{78B23518-8653-47A8-BFCE-153F52FC5E7E}" destId="{1182D88E-EF31-4FEB-A0CF-EF96901220B1}" srcOrd="0" destOrd="0" presId="urn:microsoft.com/office/officeart/2009/3/layout/HorizontalOrganizationChart"/>
    <dgm:cxn modelId="{86F02F48-65F6-4A6F-9245-8815C353A2E3}" type="presOf" srcId="{363C4EC5-2EB8-40BB-A24A-2FA6709D752F}" destId="{F2159A37-EBD7-4C0F-A6F5-33831902C5D6}" srcOrd="0" destOrd="0" presId="urn:microsoft.com/office/officeart/2009/3/layout/HorizontalOrganizationChart"/>
    <dgm:cxn modelId="{F36CCA5B-08A6-429C-9494-109693FA63C2}" type="presOf" srcId="{BB6E10CC-76B0-4BEE-958C-4A33B6525078}" destId="{98952A16-80B3-4EFF-B19A-B4D44DBCB6A8}" srcOrd="0" destOrd="0" presId="urn:microsoft.com/office/officeart/2009/3/layout/HorizontalOrganizationChart"/>
    <dgm:cxn modelId="{EEE696F5-8743-4406-9AC8-2CC4A350FEFA}" type="presOf" srcId="{2A9F2911-29FF-4559-9104-83C928F803BE}" destId="{462CB270-9DB3-4732-AD6A-5112E2BE9B91}" srcOrd="0" destOrd="0" presId="urn:microsoft.com/office/officeart/2009/3/layout/HorizontalOrganizationChart"/>
    <dgm:cxn modelId="{61F288F2-D20C-4F45-A220-D3F62C1FBE01}" srcId="{8042DF52-DE34-413E-ADEE-026FD0D5782C}" destId="{16AC7E5C-14EF-45B3-9B65-FF1D8C264047}" srcOrd="1" destOrd="0" parTransId="{82DAA242-8E69-47DF-9F48-F59100DA25E0}" sibTransId="{C2FAB296-EED6-405D-B8EE-69D7A28EAE15}"/>
    <dgm:cxn modelId="{45AB01EB-0BD4-4D12-9FD4-9DC2445F00E3}" type="presOf" srcId="{363C4EC5-2EB8-40BB-A24A-2FA6709D752F}" destId="{C3969962-C556-4B2D-BAC5-ADA22AF61200}" srcOrd="1" destOrd="0" presId="urn:microsoft.com/office/officeart/2009/3/layout/HorizontalOrganizationChart"/>
    <dgm:cxn modelId="{B93283E5-665A-488F-9520-2FDAAABE4407}" type="presOf" srcId="{D6C178B5-13B7-48E0-BCDD-8CB88E575C1D}" destId="{E0355F65-3CAE-4ECF-A712-07EA2CA79A03}" srcOrd="1" destOrd="0" presId="urn:microsoft.com/office/officeart/2009/3/layout/HorizontalOrganizationChart"/>
    <dgm:cxn modelId="{14F6C2A4-CAFD-4DA4-BEF8-A471DE7C09B2}" type="presOf" srcId="{16AC7E5C-14EF-45B3-9B65-FF1D8C264047}" destId="{45882787-9D8F-486F-B9A6-07ECA0F94BBF}" srcOrd="0" destOrd="0" presId="urn:microsoft.com/office/officeart/2009/3/layout/HorizontalOrganizationChart"/>
    <dgm:cxn modelId="{61405416-E35F-40CA-AF45-E24FBA7E6CCF}" srcId="{BB6E10CC-76B0-4BEE-958C-4A33B6525078}" destId="{C28B0A1E-636F-475B-B8DA-7B168C54761F}" srcOrd="1" destOrd="0" parTransId="{42D661C9-205A-4E9E-83C4-3BD9D55306DF}" sibTransId="{07A228E4-B585-4A36-8824-FE24C155DF91}"/>
    <dgm:cxn modelId="{9D2B5C49-5990-4F9F-B703-8C41A546CA16}" type="presOf" srcId="{16AC7E5C-14EF-45B3-9B65-FF1D8C264047}" destId="{2D0D3369-738A-4100-A79E-2EE540C474B9}" srcOrd="1" destOrd="0" presId="urn:microsoft.com/office/officeart/2009/3/layout/HorizontalOrganizationChart"/>
    <dgm:cxn modelId="{D43A144E-97CB-4BFA-9E2A-CDC3F605BBEC}" type="presOf" srcId="{8042DF52-DE34-413E-ADEE-026FD0D5782C}" destId="{03A9795F-8DAE-4B0B-886A-A0211E305691}" srcOrd="0" destOrd="0" presId="urn:microsoft.com/office/officeart/2009/3/layout/HorizontalOrganizationChart"/>
    <dgm:cxn modelId="{22561587-27D8-4B19-9DAE-213CC6012560}" type="presOf" srcId="{91FE5711-BD4C-409F-8222-E888E19EDBED}" destId="{8B9A9E96-2F3A-4D40-ABDD-D9067E0EE641}" srcOrd="0" destOrd="0" presId="urn:microsoft.com/office/officeart/2009/3/layout/HorizontalOrganizationChart"/>
    <dgm:cxn modelId="{391F412C-BC66-4C4E-B7E9-18F9740844CB}" type="presOf" srcId="{2680ED21-B467-4DEB-B47C-47121709ECC1}" destId="{88DA994C-86F8-4FE4-9B36-989E090FF1E1}" srcOrd="1" destOrd="0" presId="urn:microsoft.com/office/officeart/2009/3/layout/HorizontalOrganizationChart"/>
    <dgm:cxn modelId="{BC8D244D-0861-4DBF-BB25-5DB828813BA2}" type="presOf" srcId="{8042DF52-DE34-413E-ADEE-026FD0D5782C}" destId="{BFF8F932-B3C7-41DF-ABC6-588D8549A4E9}" srcOrd="1" destOrd="0" presId="urn:microsoft.com/office/officeart/2009/3/layout/HorizontalOrganizationChart"/>
    <dgm:cxn modelId="{0D50FBF6-BB59-43A6-87F0-778FEC65FFA6}" type="presOf" srcId="{DF4FBDD1-1830-4BBF-BD62-A6F502DFB0A3}" destId="{BD5BD041-E0D9-4C4B-AAF3-3AA263C8DD80}" srcOrd="0" destOrd="0" presId="urn:microsoft.com/office/officeart/2009/3/layout/HorizontalOrganizationChart"/>
    <dgm:cxn modelId="{F831DED6-4809-495C-A53D-BA31616C590A}" type="presOf" srcId="{37565805-1A31-4C04-AFAD-FF8C9625F7D4}" destId="{A49C684E-8F5B-41AF-BD7A-123B8AEB3EDD}" srcOrd="0" destOrd="0" presId="urn:microsoft.com/office/officeart/2009/3/layout/HorizontalOrganizationChart"/>
    <dgm:cxn modelId="{432D1947-8C27-48E1-BEC6-9FEDEAF7FB10}" type="presOf" srcId="{DF4FBDD1-1830-4BBF-BD62-A6F502DFB0A3}" destId="{8D3A3DC1-E06B-4F15-8082-43D5CE6D51A3}" srcOrd="1" destOrd="0" presId="urn:microsoft.com/office/officeart/2009/3/layout/HorizontalOrganizationChart"/>
    <dgm:cxn modelId="{4D9A724C-ECD6-44E3-81A2-C857D2EAA7A6}" type="presOf" srcId="{DE274A4F-CD63-4E63-AE4A-D38A157A3D43}" destId="{83CC9D1C-B86F-479C-BD4A-640830128B39}" srcOrd="1" destOrd="0" presId="urn:microsoft.com/office/officeart/2009/3/layout/HorizontalOrganizationChart"/>
    <dgm:cxn modelId="{15A2EF55-45C5-4DD2-81A3-913168D31003}" type="presParOf" srcId="{770A3FBE-350F-4FC9-A663-F29A7BEBC676}" destId="{C36E5B95-1AE6-4DC5-9F3B-68404C6CCE4B}" srcOrd="0" destOrd="0" presId="urn:microsoft.com/office/officeart/2009/3/layout/HorizontalOrganizationChart"/>
    <dgm:cxn modelId="{F167CCB5-F06C-4C85-8309-FC83F1C8B514}" type="presParOf" srcId="{C36E5B95-1AE6-4DC5-9F3B-68404C6CCE4B}" destId="{74FF4026-D7A2-417E-BED4-94E6F1556358}" srcOrd="0" destOrd="0" presId="urn:microsoft.com/office/officeart/2009/3/layout/HorizontalOrganizationChart"/>
    <dgm:cxn modelId="{4FCC1190-FE6A-4B35-83F5-F033CD0E0634}" type="presParOf" srcId="{74FF4026-D7A2-417E-BED4-94E6F1556358}" destId="{8E214701-59FE-4C6D-8C55-E60F55379217}" srcOrd="0" destOrd="0" presId="urn:microsoft.com/office/officeart/2009/3/layout/HorizontalOrganizationChart"/>
    <dgm:cxn modelId="{03F0B5AD-8104-48BC-8712-AD6214307C79}" type="presParOf" srcId="{74FF4026-D7A2-417E-BED4-94E6F1556358}" destId="{8799BC62-88A9-4999-9CC3-0D3579BA554B}" srcOrd="1" destOrd="0" presId="urn:microsoft.com/office/officeart/2009/3/layout/HorizontalOrganizationChart"/>
    <dgm:cxn modelId="{C7694155-0DB5-41EE-B898-4D52BD30E474}" type="presParOf" srcId="{C36E5B95-1AE6-4DC5-9F3B-68404C6CCE4B}" destId="{00C69C4E-4085-46E0-992C-1799D56C67EC}" srcOrd="1" destOrd="0" presId="urn:microsoft.com/office/officeart/2009/3/layout/HorizontalOrganizationChart"/>
    <dgm:cxn modelId="{EA575B77-C71D-466D-BB89-9ED62806301E}" type="presParOf" srcId="{00C69C4E-4085-46E0-992C-1799D56C67EC}" destId="{357885A4-1296-4E8A-8A98-314965DAFE89}" srcOrd="0" destOrd="0" presId="urn:microsoft.com/office/officeart/2009/3/layout/HorizontalOrganizationChart"/>
    <dgm:cxn modelId="{16F8BB34-650E-44C7-97D8-F315F372DBA9}" type="presParOf" srcId="{00C69C4E-4085-46E0-992C-1799D56C67EC}" destId="{331890C5-1507-456C-BCB9-2486B25E5A68}" srcOrd="1" destOrd="0" presId="urn:microsoft.com/office/officeart/2009/3/layout/HorizontalOrganizationChart"/>
    <dgm:cxn modelId="{F938075F-DEBE-4506-B4B2-54E12437FC6C}" type="presParOf" srcId="{331890C5-1507-456C-BCB9-2486B25E5A68}" destId="{BD04B924-4A52-4C9E-AF47-17C2F13A1441}" srcOrd="0" destOrd="0" presId="urn:microsoft.com/office/officeart/2009/3/layout/HorizontalOrganizationChart"/>
    <dgm:cxn modelId="{DC828837-449E-4CD5-8963-98AA22FE1797}" type="presParOf" srcId="{BD04B924-4A52-4C9E-AF47-17C2F13A1441}" destId="{82CAD614-6A5B-4687-82EA-49662AEC3C5B}" srcOrd="0" destOrd="0" presId="urn:microsoft.com/office/officeart/2009/3/layout/HorizontalOrganizationChart"/>
    <dgm:cxn modelId="{36460337-DA43-4B20-9D7C-F74CCFAC325A}" type="presParOf" srcId="{BD04B924-4A52-4C9E-AF47-17C2F13A1441}" destId="{57C70FFF-D516-4F49-91CF-2E2F196A93C8}" srcOrd="1" destOrd="0" presId="urn:microsoft.com/office/officeart/2009/3/layout/HorizontalOrganizationChart"/>
    <dgm:cxn modelId="{E049D8EF-D377-44A1-B68A-ECBDDD2D9FED}" type="presParOf" srcId="{331890C5-1507-456C-BCB9-2486B25E5A68}" destId="{E58DA0C3-D8F5-458A-986E-731F10ECA153}" srcOrd="1" destOrd="0" presId="urn:microsoft.com/office/officeart/2009/3/layout/HorizontalOrganizationChart"/>
    <dgm:cxn modelId="{2625F2DE-26F4-40AA-88F4-A5C4C47F69B1}" type="presParOf" srcId="{E58DA0C3-D8F5-458A-986E-731F10ECA153}" destId="{C272F56A-9D5B-4A0F-BC66-DF0F6D0110FB}" srcOrd="0" destOrd="0" presId="urn:microsoft.com/office/officeart/2009/3/layout/HorizontalOrganizationChart"/>
    <dgm:cxn modelId="{DF6EC796-0DCF-47F3-A8A3-9F83FDC79FE1}" type="presParOf" srcId="{E58DA0C3-D8F5-458A-986E-731F10ECA153}" destId="{1993F3B6-636C-46FE-83A7-0D76ED954524}" srcOrd="1" destOrd="0" presId="urn:microsoft.com/office/officeart/2009/3/layout/HorizontalOrganizationChart"/>
    <dgm:cxn modelId="{C0202C4A-DF36-4399-8A25-273E43F81630}" type="presParOf" srcId="{1993F3B6-636C-46FE-83A7-0D76ED954524}" destId="{72FC52B8-EBD7-4A8D-9BA5-4E49F1021A4D}" srcOrd="0" destOrd="0" presId="urn:microsoft.com/office/officeart/2009/3/layout/HorizontalOrganizationChart"/>
    <dgm:cxn modelId="{C454C948-6DB0-419C-9D31-198A33961C83}" type="presParOf" srcId="{72FC52B8-EBD7-4A8D-9BA5-4E49F1021A4D}" destId="{11652711-4081-4258-875A-350DBA69DD91}" srcOrd="0" destOrd="0" presId="urn:microsoft.com/office/officeart/2009/3/layout/HorizontalOrganizationChart"/>
    <dgm:cxn modelId="{FF2152CC-3961-45D2-8A05-902C7429D371}" type="presParOf" srcId="{72FC52B8-EBD7-4A8D-9BA5-4E49F1021A4D}" destId="{83CC9D1C-B86F-479C-BD4A-640830128B39}" srcOrd="1" destOrd="0" presId="urn:microsoft.com/office/officeart/2009/3/layout/HorizontalOrganizationChart"/>
    <dgm:cxn modelId="{A0263270-DB5D-4EC8-9E31-09EEE6C234F9}" type="presParOf" srcId="{1993F3B6-636C-46FE-83A7-0D76ED954524}" destId="{6384642D-8CC6-48FE-8683-1DF80579F03C}" srcOrd="1" destOrd="0" presId="urn:microsoft.com/office/officeart/2009/3/layout/HorizontalOrganizationChart"/>
    <dgm:cxn modelId="{CC052788-3B20-418B-923A-B50CD97DCE13}" type="presParOf" srcId="{6384642D-8CC6-48FE-8683-1DF80579F03C}" destId="{EC72C844-5183-4F52-864C-1C21A49EDA86}" srcOrd="0" destOrd="0" presId="urn:microsoft.com/office/officeart/2009/3/layout/HorizontalOrganizationChart"/>
    <dgm:cxn modelId="{09D40732-98AD-4D5C-8E04-4AA88C464F01}" type="presParOf" srcId="{6384642D-8CC6-48FE-8683-1DF80579F03C}" destId="{8858768E-6907-4815-B783-7E299868BA29}" srcOrd="1" destOrd="0" presId="urn:microsoft.com/office/officeart/2009/3/layout/HorizontalOrganizationChart"/>
    <dgm:cxn modelId="{627839DF-8BD8-4085-ACF5-8F85E3990B6B}" type="presParOf" srcId="{8858768E-6907-4815-B783-7E299868BA29}" destId="{303210F0-7686-4F5E-8472-61DC884CBF69}" srcOrd="0" destOrd="0" presId="urn:microsoft.com/office/officeart/2009/3/layout/HorizontalOrganizationChart"/>
    <dgm:cxn modelId="{1BC168B9-01C9-4AD7-9712-B842D9CF9F13}" type="presParOf" srcId="{303210F0-7686-4F5E-8472-61DC884CBF69}" destId="{7525D237-FC69-4C96-80B0-948F2CBA856A}" srcOrd="0" destOrd="0" presId="urn:microsoft.com/office/officeart/2009/3/layout/HorizontalOrganizationChart"/>
    <dgm:cxn modelId="{8A9F197B-474C-48A1-874C-A278DC5F1D2C}" type="presParOf" srcId="{303210F0-7686-4F5E-8472-61DC884CBF69}" destId="{E836B1B5-4B09-4404-8008-DF9FD734A884}" srcOrd="1" destOrd="0" presId="urn:microsoft.com/office/officeart/2009/3/layout/HorizontalOrganizationChart"/>
    <dgm:cxn modelId="{BA88DCA5-DFDD-4FDF-A889-672217042E31}" type="presParOf" srcId="{8858768E-6907-4815-B783-7E299868BA29}" destId="{3C4DB69E-2344-4060-AD47-F29AEA82BD4A}" srcOrd="1" destOrd="0" presId="urn:microsoft.com/office/officeart/2009/3/layout/HorizontalOrganizationChart"/>
    <dgm:cxn modelId="{ABCE3A82-3FBD-4BFC-8FF1-9EB7812B0879}" type="presParOf" srcId="{3C4DB69E-2344-4060-AD47-F29AEA82BD4A}" destId="{05E0E185-D6A1-40CE-948A-3CC3CE28FEF1}" srcOrd="0" destOrd="0" presId="urn:microsoft.com/office/officeart/2009/3/layout/HorizontalOrganizationChart"/>
    <dgm:cxn modelId="{14B6FEB1-B0EF-41D4-AEB8-20983DB1F14A}" type="presParOf" srcId="{3C4DB69E-2344-4060-AD47-F29AEA82BD4A}" destId="{7F7EC385-EC89-4246-BA24-1A6855CC52B2}" srcOrd="1" destOrd="0" presId="urn:microsoft.com/office/officeart/2009/3/layout/HorizontalOrganizationChart"/>
    <dgm:cxn modelId="{FB580C7D-9170-4F96-80CC-2A98E6E1DEDD}" type="presParOf" srcId="{7F7EC385-EC89-4246-BA24-1A6855CC52B2}" destId="{E4418A6A-CD4C-45DA-8391-9EAE787B81EA}" srcOrd="0" destOrd="0" presId="urn:microsoft.com/office/officeart/2009/3/layout/HorizontalOrganizationChart"/>
    <dgm:cxn modelId="{1C3D0F85-ACED-4185-BEBA-967C70BE1B51}" type="presParOf" srcId="{E4418A6A-CD4C-45DA-8391-9EAE787B81EA}" destId="{BD5BD041-E0D9-4C4B-AAF3-3AA263C8DD80}" srcOrd="0" destOrd="0" presId="urn:microsoft.com/office/officeart/2009/3/layout/HorizontalOrganizationChart"/>
    <dgm:cxn modelId="{44757F2C-CA8D-452B-85EE-48ADED9005B8}" type="presParOf" srcId="{E4418A6A-CD4C-45DA-8391-9EAE787B81EA}" destId="{8D3A3DC1-E06B-4F15-8082-43D5CE6D51A3}" srcOrd="1" destOrd="0" presId="urn:microsoft.com/office/officeart/2009/3/layout/HorizontalOrganizationChart"/>
    <dgm:cxn modelId="{CC62C503-407B-4627-B2AC-27DB7797EDA4}" type="presParOf" srcId="{7F7EC385-EC89-4246-BA24-1A6855CC52B2}" destId="{31C6D1E1-070D-4552-83AF-112D259DF1CE}" srcOrd="1" destOrd="0" presId="urn:microsoft.com/office/officeart/2009/3/layout/HorizontalOrganizationChart"/>
    <dgm:cxn modelId="{5D05CB68-1806-4A65-82F3-2F35DFAFC284}" type="presParOf" srcId="{7F7EC385-EC89-4246-BA24-1A6855CC52B2}" destId="{BA592568-E6DA-4A97-B13E-63EA98EAA921}" srcOrd="2" destOrd="0" presId="urn:microsoft.com/office/officeart/2009/3/layout/HorizontalOrganizationChart"/>
    <dgm:cxn modelId="{7D265779-32B4-451E-BAD7-FF90F4F9D252}" type="presParOf" srcId="{8858768E-6907-4815-B783-7E299868BA29}" destId="{DC79910F-5636-43A3-8C5B-CEB4CC12D631}" srcOrd="2" destOrd="0" presId="urn:microsoft.com/office/officeart/2009/3/layout/HorizontalOrganizationChart"/>
    <dgm:cxn modelId="{D1BC3254-0211-4CD1-9B16-E8610A3BF376}" type="presParOf" srcId="{1993F3B6-636C-46FE-83A7-0D76ED954524}" destId="{A6C2CF97-AB14-44BA-8617-18D17856068D}" srcOrd="2" destOrd="0" presId="urn:microsoft.com/office/officeart/2009/3/layout/HorizontalOrganizationChart"/>
    <dgm:cxn modelId="{7CF1E983-7A8C-4103-A096-846CB1913754}" type="presParOf" srcId="{E58DA0C3-D8F5-458A-986E-731F10ECA153}" destId="{0E1409B6-2FFB-441F-BA6F-C91457D8375F}" srcOrd="2" destOrd="0" presId="urn:microsoft.com/office/officeart/2009/3/layout/HorizontalOrganizationChart"/>
    <dgm:cxn modelId="{07BF2596-3597-4608-BF4A-B6BA587927EA}" type="presParOf" srcId="{E58DA0C3-D8F5-458A-986E-731F10ECA153}" destId="{5BECE812-631C-4F24-B45E-C419EC36932E}" srcOrd="3" destOrd="0" presId="urn:microsoft.com/office/officeart/2009/3/layout/HorizontalOrganizationChart"/>
    <dgm:cxn modelId="{0B22384B-55F7-4EA8-A064-4540C4DE4E2C}" type="presParOf" srcId="{5BECE812-631C-4F24-B45E-C419EC36932E}" destId="{1755BA90-FCD9-42A9-95CC-E9EEF3532495}" srcOrd="0" destOrd="0" presId="urn:microsoft.com/office/officeart/2009/3/layout/HorizontalOrganizationChart"/>
    <dgm:cxn modelId="{0821783E-13A3-43C2-840F-CEE1035F509A}" type="presParOf" srcId="{1755BA90-FCD9-42A9-95CC-E9EEF3532495}" destId="{F2159A37-EBD7-4C0F-A6F5-33831902C5D6}" srcOrd="0" destOrd="0" presId="urn:microsoft.com/office/officeart/2009/3/layout/HorizontalOrganizationChart"/>
    <dgm:cxn modelId="{C768FF34-3483-4023-A278-D3EA1FB8F1CE}" type="presParOf" srcId="{1755BA90-FCD9-42A9-95CC-E9EEF3532495}" destId="{C3969962-C556-4B2D-BAC5-ADA22AF61200}" srcOrd="1" destOrd="0" presId="urn:microsoft.com/office/officeart/2009/3/layout/HorizontalOrganizationChart"/>
    <dgm:cxn modelId="{A54BB204-B13D-4F67-BD27-F45545BF6FAB}" type="presParOf" srcId="{5BECE812-631C-4F24-B45E-C419EC36932E}" destId="{039EAC55-0E20-4614-A221-1210DCEC9D9C}" srcOrd="1" destOrd="0" presId="urn:microsoft.com/office/officeart/2009/3/layout/HorizontalOrganizationChart"/>
    <dgm:cxn modelId="{FD707328-7840-4573-A21C-CF6C8905B43D}" type="presParOf" srcId="{5BECE812-631C-4F24-B45E-C419EC36932E}" destId="{73AFEB3A-6387-42F5-B7CA-A88178AC7776}" srcOrd="2" destOrd="0" presId="urn:microsoft.com/office/officeart/2009/3/layout/HorizontalOrganizationChart"/>
    <dgm:cxn modelId="{2A86796D-D74C-4256-B6AC-273D8A642462}" type="presParOf" srcId="{E58DA0C3-D8F5-458A-986E-731F10ECA153}" destId="{1C4C04EB-5D82-4F94-911F-3DF81004E85B}" srcOrd="4" destOrd="0" presId="urn:microsoft.com/office/officeart/2009/3/layout/HorizontalOrganizationChart"/>
    <dgm:cxn modelId="{162F12D6-71AB-43EC-9CE1-A7D57E84F9A2}" type="presParOf" srcId="{E58DA0C3-D8F5-458A-986E-731F10ECA153}" destId="{565DDF09-D8F6-4287-8C31-56F9D2C84A1F}" srcOrd="5" destOrd="0" presId="urn:microsoft.com/office/officeart/2009/3/layout/HorizontalOrganizationChart"/>
    <dgm:cxn modelId="{CEB1F856-6E17-4C88-9893-ED82F5DBF905}" type="presParOf" srcId="{565DDF09-D8F6-4287-8C31-56F9D2C84A1F}" destId="{D030736F-9DA1-4C7C-8BA1-98595DB07A3F}" srcOrd="0" destOrd="0" presId="urn:microsoft.com/office/officeart/2009/3/layout/HorizontalOrganizationChart"/>
    <dgm:cxn modelId="{9F8FE6F5-7A63-4F15-8A49-D32A267E802A}" type="presParOf" srcId="{D030736F-9DA1-4C7C-8BA1-98595DB07A3F}" destId="{55FA37DB-1C0F-410A-A35F-B9A13C2C78FA}" srcOrd="0" destOrd="0" presId="urn:microsoft.com/office/officeart/2009/3/layout/HorizontalOrganizationChart"/>
    <dgm:cxn modelId="{2E7C5EC7-A9F1-4E46-910E-450AA13962E8}" type="presParOf" srcId="{D030736F-9DA1-4C7C-8BA1-98595DB07A3F}" destId="{39BC4014-E3A3-4C0D-9C89-8ACC9EB4237D}" srcOrd="1" destOrd="0" presId="urn:microsoft.com/office/officeart/2009/3/layout/HorizontalOrganizationChart"/>
    <dgm:cxn modelId="{ECB67F6F-B181-433E-BF60-023FC32EFE33}" type="presParOf" srcId="{565DDF09-D8F6-4287-8C31-56F9D2C84A1F}" destId="{CF8F94F2-C979-4C64-8015-DCEBEEE34A53}" srcOrd="1" destOrd="0" presId="urn:microsoft.com/office/officeart/2009/3/layout/HorizontalOrganizationChart"/>
    <dgm:cxn modelId="{6492971B-1599-41C0-8792-41BA06A99DE0}" type="presParOf" srcId="{CF8F94F2-C979-4C64-8015-DCEBEEE34A53}" destId="{AFB01A45-48EC-47CB-8CF9-A41F5B2EF8E2}" srcOrd="0" destOrd="0" presId="urn:microsoft.com/office/officeart/2009/3/layout/HorizontalOrganizationChart"/>
    <dgm:cxn modelId="{63EE18B1-CABE-4C97-A062-889552245D7C}" type="presParOf" srcId="{CF8F94F2-C979-4C64-8015-DCEBEEE34A53}" destId="{528AF8F8-9FAC-44CC-B0BC-0836906B63D5}" srcOrd="1" destOrd="0" presId="urn:microsoft.com/office/officeart/2009/3/layout/HorizontalOrganizationChart"/>
    <dgm:cxn modelId="{A1CBD49B-5BD6-451E-8D35-69B042591D6C}" type="presParOf" srcId="{528AF8F8-9FAC-44CC-B0BC-0836906B63D5}" destId="{55E536F6-18E6-4CFE-9E33-4C31A12F10A5}" srcOrd="0" destOrd="0" presId="urn:microsoft.com/office/officeart/2009/3/layout/HorizontalOrganizationChart"/>
    <dgm:cxn modelId="{97F04769-34C0-4B92-8760-F198B4478CE9}" type="presParOf" srcId="{55E536F6-18E6-4CFE-9E33-4C31A12F10A5}" destId="{6CC56560-0E26-4A8E-B629-38564ACCB981}" srcOrd="0" destOrd="0" presId="urn:microsoft.com/office/officeart/2009/3/layout/HorizontalOrganizationChart"/>
    <dgm:cxn modelId="{247EA438-E968-474C-9BF3-AFBDAB26C1ED}" type="presParOf" srcId="{55E536F6-18E6-4CFE-9E33-4C31A12F10A5}" destId="{75D58228-ACC1-4E84-876C-4521B58BF10C}" srcOrd="1" destOrd="0" presId="urn:microsoft.com/office/officeart/2009/3/layout/HorizontalOrganizationChart"/>
    <dgm:cxn modelId="{3C05D675-1E82-46BE-AF32-760AFC0E381E}" type="presParOf" srcId="{528AF8F8-9FAC-44CC-B0BC-0836906B63D5}" destId="{C176B234-0774-4409-8A79-C550D359316E}" srcOrd="1" destOrd="0" presId="urn:microsoft.com/office/officeart/2009/3/layout/HorizontalOrganizationChart"/>
    <dgm:cxn modelId="{9FBD4E1E-9AA0-486F-890A-D83C207341A0}" type="presParOf" srcId="{528AF8F8-9FAC-44CC-B0BC-0836906B63D5}" destId="{615C8030-8FD0-467B-A52D-B1A48E7EA95E}" srcOrd="2" destOrd="0" presId="urn:microsoft.com/office/officeart/2009/3/layout/HorizontalOrganizationChart"/>
    <dgm:cxn modelId="{3EE34094-2CF5-4207-A926-E66476341844}" type="presParOf" srcId="{565DDF09-D8F6-4287-8C31-56F9D2C84A1F}" destId="{45D9263D-A1FB-4C94-864A-CABF85F1DBFD}" srcOrd="2" destOrd="0" presId="urn:microsoft.com/office/officeart/2009/3/layout/HorizontalOrganizationChart"/>
    <dgm:cxn modelId="{A9BB0AAA-FF2F-4566-83EC-C59E632336E2}" type="presParOf" srcId="{E58DA0C3-D8F5-458A-986E-731F10ECA153}" destId="{A730A6F4-DFEF-4CF0-909C-ACCA1D198E5F}" srcOrd="6" destOrd="0" presId="urn:microsoft.com/office/officeart/2009/3/layout/HorizontalOrganizationChart"/>
    <dgm:cxn modelId="{6A9CB781-2277-44B9-9803-5C25C930EEBC}" type="presParOf" srcId="{E58DA0C3-D8F5-458A-986E-731F10ECA153}" destId="{FF6FA5B5-53F7-4484-853A-5EF252647E19}" srcOrd="7" destOrd="0" presId="urn:microsoft.com/office/officeart/2009/3/layout/HorizontalOrganizationChart"/>
    <dgm:cxn modelId="{12241AFB-4439-4F2A-9301-110B9394F07B}" type="presParOf" srcId="{FF6FA5B5-53F7-4484-853A-5EF252647E19}" destId="{F2E29EC9-1463-4C26-9D8A-4B654F4311BD}" srcOrd="0" destOrd="0" presId="urn:microsoft.com/office/officeart/2009/3/layout/HorizontalOrganizationChart"/>
    <dgm:cxn modelId="{5730BFEA-3CD0-47F6-AB4C-333D33971783}" type="presParOf" srcId="{F2E29EC9-1463-4C26-9D8A-4B654F4311BD}" destId="{27D7D745-0D3B-4F83-83A8-B3831E4D4038}" srcOrd="0" destOrd="0" presId="urn:microsoft.com/office/officeart/2009/3/layout/HorizontalOrganizationChart"/>
    <dgm:cxn modelId="{A430CA41-FBB0-4B2C-9629-CA9EFC626543}" type="presParOf" srcId="{F2E29EC9-1463-4C26-9D8A-4B654F4311BD}" destId="{E0355F65-3CAE-4ECF-A712-07EA2CA79A03}" srcOrd="1" destOrd="0" presId="urn:microsoft.com/office/officeart/2009/3/layout/HorizontalOrganizationChart"/>
    <dgm:cxn modelId="{696C9CBF-95A9-4823-A4A8-A17622E66736}" type="presParOf" srcId="{FF6FA5B5-53F7-4484-853A-5EF252647E19}" destId="{54914845-F8F6-43E1-AF0C-056DBBDEA9CD}" srcOrd="1" destOrd="0" presId="urn:microsoft.com/office/officeart/2009/3/layout/HorizontalOrganizationChart"/>
    <dgm:cxn modelId="{66BDD06F-AF83-432B-B9DC-381A0014485E}" type="presParOf" srcId="{FF6FA5B5-53F7-4484-853A-5EF252647E19}" destId="{C5C64763-FE7E-4489-A71D-782A87263C0B}" srcOrd="2" destOrd="0" presId="urn:microsoft.com/office/officeart/2009/3/layout/HorizontalOrganizationChart"/>
    <dgm:cxn modelId="{DC0A9DD5-4161-469F-BF62-16BF17C37AF2}" type="presParOf" srcId="{E58DA0C3-D8F5-458A-986E-731F10ECA153}" destId="{8B9A9E96-2F3A-4D40-ABDD-D9067E0EE641}" srcOrd="8" destOrd="0" presId="urn:microsoft.com/office/officeart/2009/3/layout/HorizontalOrganizationChart"/>
    <dgm:cxn modelId="{78EF8ED5-A114-4D0A-8D30-97834A50A5ED}" type="presParOf" srcId="{E58DA0C3-D8F5-458A-986E-731F10ECA153}" destId="{4FE3A3C5-8929-4D77-8955-CFCAECB42C69}" srcOrd="9" destOrd="0" presId="urn:microsoft.com/office/officeart/2009/3/layout/HorizontalOrganizationChart"/>
    <dgm:cxn modelId="{46DF3EDF-018B-4031-8D71-9DFAC97EB2BB}" type="presParOf" srcId="{4FE3A3C5-8929-4D77-8955-CFCAECB42C69}" destId="{C79E8EEB-D4EF-4B19-B4AE-CF33708396D9}" srcOrd="0" destOrd="0" presId="urn:microsoft.com/office/officeart/2009/3/layout/HorizontalOrganizationChart"/>
    <dgm:cxn modelId="{4FF4E455-42AD-4297-A2FA-9BCF0DA0E9D6}" type="presParOf" srcId="{C79E8EEB-D4EF-4B19-B4AE-CF33708396D9}" destId="{C1C63279-DCD0-47E7-8868-20F23902EB65}" srcOrd="0" destOrd="0" presId="urn:microsoft.com/office/officeart/2009/3/layout/HorizontalOrganizationChart"/>
    <dgm:cxn modelId="{9461D203-334F-414C-9C40-9DA7E96FC740}" type="presParOf" srcId="{C79E8EEB-D4EF-4B19-B4AE-CF33708396D9}" destId="{88DA994C-86F8-4FE4-9B36-989E090FF1E1}" srcOrd="1" destOrd="0" presId="urn:microsoft.com/office/officeart/2009/3/layout/HorizontalOrganizationChart"/>
    <dgm:cxn modelId="{3306A879-6A57-4B8E-A297-9D4732AE1099}" type="presParOf" srcId="{4FE3A3C5-8929-4D77-8955-CFCAECB42C69}" destId="{1C7F6DDE-7808-4488-9275-26840A948A58}" srcOrd="1" destOrd="0" presId="urn:microsoft.com/office/officeart/2009/3/layout/HorizontalOrganizationChart"/>
    <dgm:cxn modelId="{EFE42812-D3A8-4183-838F-99007BB252DD}" type="presParOf" srcId="{4FE3A3C5-8929-4D77-8955-CFCAECB42C69}" destId="{BC9027F5-7C59-4439-8D0A-0263F10D721F}" srcOrd="2" destOrd="0" presId="urn:microsoft.com/office/officeart/2009/3/layout/HorizontalOrganizationChart"/>
    <dgm:cxn modelId="{5B82871D-F41F-4EF8-AE60-9E99BF293B41}" type="presParOf" srcId="{331890C5-1507-456C-BCB9-2486B25E5A68}" destId="{3EC35C58-A0D4-4325-9D40-40F30A648FE0}" srcOrd="2" destOrd="0" presId="urn:microsoft.com/office/officeart/2009/3/layout/HorizontalOrganizationChart"/>
    <dgm:cxn modelId="{B58042A7-68D2-4D6E-8052-FEB55C4E73A1}" type="presParOf" srcId="{00C69C4E-4085-46E0-992C-1799D56C67EC}" destId="{1182D88E-EF31-4FEB-A0CF-EF96901220B1}" srcOrd="2" destOrd="0" presId="urn:microsoft.com/office/officeart/2009/3/layout/HorizontalOrganizationChart"/>
    <dgm:cxn modelId="{97B35CE3-0A2E-4635-A760-26F1338E8145}" type="presParOf" srcId="{00C69C4E-4085-46E0-992C-1799D56C67EC}" destId="{DDF5EC3E-FE93-4D1D-85CC-43FDA64F8A9A}" srcOrd="3" destOrd="0" presId="urn:microsoft.com/office/officeart/2009/3/layout/HorizontalOrganizationChart"/>
    <dgm:cxn modelId="{605E64C0-61D8-4349-ABE8-AE27A4E159F9}" type="presParOf" srcId="{DDF5EC3E-FE93-4D1D-85CC-43FDA64F8A9A}" destId="{A1962892-BC56-47B3-A4DA-2A9C8A52C6B8}" srcOrd="0" destOrd="0" presId="urn:microsoft.com/office/officeart/2009/3/layout/HorizontalOrganizationChart"/>
    <dgm:cxn modelId="{65B9AFE9-21E5-4622-81E5-65AE58890A06}" type="presParOf" srcId="{A1962892-BC56-47B3-A4DA-2A9C8A52C6B8}" destId="{98952A16-80B3-4EFF-B19A-B4D44DBCB6A8}" srcOrd="0" destOrd="0" presId="urn:microsoft.com/office/officeart/2009/3/layout/HorizontalOrganizationChart"/>
    <dgm:cxn modelId="{071E1955-6C6C-4967-A88B-7C791F1EB1FA}" type="presParOf" srcId="{A1962892-BC56-47B3-A4DA-2A9C8A52C6B8}" destId="{152FA71F-9746-4A6F-BB85-2863731B03CC}" srcOrd="1" destOrd="0" presId="urn:microsoft.com/office/officeart/2009/3/layout/HorizontalOrganizationChart"/>
    <dgm:cxn modelId="{26A5519E-DF0A-4D4F-93D8-1E1995A402E2}" type="presParOf" srcId="{DDF5EC3E-FE93-4D1D-85CC-43FDA64F8A9A}" destId="{3BB71BF1-5492-44BA-BFBA-BDE082E8B022}" srcOrd="1" destOrd="0" presId="urn:microsoft.com/office/officeart/2009/3/layout/HorizontalOrganizationChart"/>
    <dgm:cxn modelId="{B885FC33-C20B-4984-A80F-0F0AD51D2454}" type="presParOf" srcId="{3BB71BF1-5492-44BA-BFBA-BDE082E8B022}" destId="{90876FA2-DB24-4511-8CE4-9AD7BC60448C}" srcOrd="0" destOrd="0" presId="urn:microsoft.com/office/officeart/2009/3/layout/HorizontalOrganizationChart"/>
    <dgm:cxn modelId="{2AFEE852-D51C-42E2-9070-337C796347E0}" type="presParOf" srcId="{3BB71BF1-5492-44BA-BFBA-BDE082E8B022}" destId="{26E65B3E-E9D3-4E0D-A556-206847D39161}" srcOrd="1" destOrd="0" presId="urn:microsoft.com/office/officeart/2009/3/layout/HorizontalOrganizationChart"/>
    <dgm:cxn modelId="{CAE9E34B-0C57-42F5-A54D-F7EA62B1AC06}" type="presParOf" srcId="{26E65B3E-E9D3-4E0D-A556-206847D39161}" destId="{C108D7A7-03E2-455E-AFAC-DF53697CAAE5}" srcOrd="0" destOrd="0" presId="urn:microsoft.com/office/officeart/2009/3/layout/HorizontalOrganizationChart"/>
    <dgm:cxn modelId="{8EEAF3EE-6F1A-4381-875A-9EC95312E21A}" type="presParOf" srcId="{C108D7A7-03E2-455E-AFAC-DF53697CAAE5}" destId="{03A9795F-8DAE-4B0B-886A-A0211E305691}" srcOrd="0" destOrd="0" presId="urn:microsoft.com/office/officeart/2009/3/layout/HorizontalOrganizationChart"/>
    <dgm:cxn modelId="{B13A505E-6800-4D23-9458-6E7F7BE3D34B}" type="presParOf" srcId="{C108D7A7-03E2-455E-AFAC-DF53697CAAE5}" destId="{BFF8F932-B3C7-41DF-ABC6-588D8549A4E9}" srcOrd="1" destOrd="0" presId="urn:microsoft.com/office/officeart/2009/3/layout/HorizontalOrganizationChart"/>
    <dgm:cxn modelId="{A8778801-A8E1-4C09-B15F-1D1B17366197}" type="presParOf" srcId="{26E65B3E-E9D3-4E0D-A556-206847D39161}" destId="{BB19F038-7543-4D06-87D3-A89C4796E530}" srcOrd="1" destOrd="0" presId="urn:microsoft.com/office/officeart/2009/3/layout/HorizontalOrganizationChart"/>
    <dgm:cxn modelId="{2FFA61D8-C06D-4D58-96AD-C45280005A97}" type="presParOf" srcId="{BB19F038-7543-4D06-87D3-A89C4796E530}" destId="{462CB270-9DB3-4732-AD6A-5112E2BE9B91}" srcOrd="0" destOrd="0" presId="urn:microsoft.com/office/officeart/2009/3/layout/HorizontalOrganizationChart"/>
    <dgm:cxn modelId="{CB75120C-6505-49B5-B038-218D6875050E}" type="presParOf" srcId="{BB19F038-7543-4D06-87D3-A89C4796E530}" destId="{4748AAEE-EC96-472A-90B1-2D6F3A880403}" srcOrd="1" destOrd="0" presId="urn:microsoft.com/office/officeart/2009/3/layout/HorizontalOrganizationChart"/>
    <dgm:cxn modelId="{62C66BF5-098D-43C1-AFEA-A73F8D6226F3}" type="presParOf" srcId="{4748AAEE-EC96-472A-90B1-2D6F3A880403}" destId="{34C23A0D-3A4D-45CB-9B43-B2C61E409BBD}" srcOrd="0" destOrd="0" presId="urn:microsoft.com/office/officeart/2009/3/layout/HorizontalOrganizationChart"/>
    <dgm:cxn modelId="{67DE1DDC-5062-419D-ADA6-CE35E3AAF0B5}" type="presParOf" srcId="{34C23A0D-3A4D-45CB-9B43-B2C61E409BBD}" destId="{821E19C6-A1D2-41D9-ACA2-FC7409574642}" srcOrd="0" destOrd="0" presId="urn:microsoft.com/office/officeart/2009/3/layout/HorizontalOrganizationChart"/>
    <dgm:cxn modelId="{DFBA1492-8DB5-4C5C-AE39-4658B9794656}" type="presParOf" srcId="{34C23A0D-3A4D-45CB-9B43-B2C61E409BBD}" destId="{81F7AEBA-AC8A-419E-9C52-05C3F7AA3E65}" srcOrd="1" destOrd="0" presId="urn:microsoft.com/office/officeart/2009/3/layout/HorizontalOrganizationChart"/>
    <dgm:cxn modelId="{F9424B6B-10CC-4734-8069-9BED46F9E09D}" type="presParOf" srcId="{4748AAEE-EC96-472A-90B1-2D6F3A880403}" destId="{7A3B560E-6A26-4E9A-ADB6-7A57DFC3EEA6}" srcOrd="1" destOrd="0" presId="urn:microsoft.com/office/officeart/2009/3/layout/HorizontalOrganizationChart"/>
    <dgm:cxn modelId="{332CBC74-C585-4D1A-8663-E45DF2B9F1B4}" type="presParOf" srcId="{4748AAEE-EC96-472A-90B1-2D6F3A880403}" destId="{AA216120-F329-4AE1-A9C9-795A54420AB3}" srcOrd="2" destOrd="0" presId="urn:microsoft.com/office/officeart/2009/3/layout/HorizontalOrganizationChart"/>
    <dgm:cxn modelId="{77831D28-93A7-4D26-97B2-F4A1B96F8006}" type="presParOf" srcId="{AA216120-F329-4AE1-A9C9-795A54420AB3}" destId="{8D262942-0DE0-4C00-9EE7-68BA0D352740}" srcOrd="0" destOrd="0" presId="urn:microsoft.com/office/officeart/2009/3/layout/HorizontalOrganizationChart"/>
    <dgm:cxn modelId="{6710DD50-D7FD-4C20-B853-8E85D686B1BB}" type="presParOf" srcId="{AA216120-F329-4AE1-A9C9-795A54420AB3}" destId="{C9DD43FC-CEF7-4737-ABAA-25C05E4D6797}" srcOrd="1" destOrd="0" presId="urn:microsoft.com/office/officeart/2009/3/layout/HorizontalOrganizationChart"/>
    <dgm:cxn modelId="{51357A87-FFA3-4457-83F3-3EE5E88C2308}" type="presParOf" srcId="{C9DD43FC-CEF7-4737-ABAA-25C05E4D6797}" destId="{565B46C9-7BA9-4976-BF96-741715758A10}" srcOrd="0" destOrd="0" presId="urn:microsoft.com/office/officeart/2009/3/layout/HorizontalOrganizationChart"/>
    <dgm:cxn modelId="{66E2F75E-55D8-4F9E-A271-3BB88E674AB0}" type="presParOf" srcId="{565B46C9-7BA9-4976-BF96-741715758A10}" destId="{A49C684E-8F5B-41AF-BD7A-123B8AEB3EDD}" srcOrd="0" destOrd="0" presId="urn:microsoft.com/office/officeart/2009/3/layout/HorizontalOrganizationChart"/>
    <dgm:cxn modelId="{077A3157-F514-4E94-B809-63249DCDA863}" type="presParOf" srcId="{565B46C9-7BA9-4976-BF96-741715758A10}" destId="{338E3A37-625C-4B0B-AB38-5673D323C1C2}" srcOrd="1" destOrd="0" presId="urn:microsoft.com/office/officeart/2009/3/layout/HorizontalOrganizationChart"/>
    <dgm:cxn modelId="{C7A76ADD-A6F7-4960-95E3-3BD16775C993}" type="presParOf" srcId="{C9DD43FC-CEF7-4737-ABAA-25C05E4D6797}" destId="{8DCB29FD-55CA-4ADE-B46E-7313F70C310F}" srcOrd="1" destOrd="0" presId="urn:microsoft.com/office/officeart/2009/3/layout/HorizontalOrganizationChart"/>
    <dgm:cxn modelId="{339A0A1D-4B8C-4DCC-94F1-00A208B00639}" type="presParOf" srcId="{C9DD43FC-CEF7-4737-ABAA-25C05E4D6797}" destId="{DAC6E31F-9F42-4FA1-9114-7EF50EAB3123}" srcOrd="2" destOrd="0" presId="urn:microsoft.com/office/officeart/2009/3/layout/HorizontalOrganizationChart"/>
    <dgm:cxn modelId="{D2B85D6B-25EA-44CF-8CC2-960C5F9E8CAB}" type="presParOf" srcId="{26E65B3E-E9D3-4E0D-A556-206847D39161}" destId="{3BBD6464-8C2A-4F17-B802-1061E13600CE}" srcOrd="2" destOrd="0" presId="urn:microsoft.com/office/officeart/2009/3/layout/HorizontalOrganizationChart"/>
    <dgm:cxn modelId="{CCF856A5-1F35-4883-8C6B-4BECDA720BB8}" type="presParOf" srcId="{3BBD6464-8C2A-4F17-B802-1061E13600CE}" destId="{BB7E5AEA-3ACB-4F94-A994-C937218C5987}" srcOrd="0" destOrd="0" presId="urn:microsoft.com/office/officeart/2009/3/layout/HorizontalOrganizationChart"/>
    <dgm:cxn modelId="{598E0EC4-E82F-43DE-8B63-78066B4A4932}" type="presParOf" srcId="{3BBD6464-8C2A-4F17-B802-1061E13600CE}" destId="{F167D4C8-F1D2-4B70-98D5-5C3937F9C701}" srcOrd="1" destOrd="0" presId="urn:microsoft.com/office/officeart/2009/3/layout/HorizontalOrganizationChart"/>
    <dgm:cxn modelId="{F28E7843-24ED-4BEF-90E5-DD3D0CF7DF9F}" type="presParOf" srcId="{F167D4C8-F1D2-4B70-98D5-5C3937F9C701}" destId="{32925CD9-D3AE-4025-9928-C59BEA65E1BE}" srcOrd="0" destOrd="0" presId="urn:microsoft.com/office/officeart/2009/3/layout/HorizontalOrganizationChart"/>
    <dgm:cxn modelId="{3CB98581-9135-4AF1-B655-B2332468144D}" type="presParOf" srcId="{32925CD9-D3AE-4025-9928-C59BEA65E1BE}" destId="{45882787-9D8F-486F-B9A6-07ECA0F94BBF}" srcOrd="0" destOrd="0" presId="urn:microsoft.com/office/officeart/2009/3/layout/HorizontalOrganizationChart"/>
    <dgm:cxn modelId="{414F3ABB-4EDB-4FBD-8FA2-BDA5412C481A}" type="presParOf" srcId="{32925CD9-D3AE-4025-9928-C59BEA65E1BE}" destId="{2D0D3369-738A-4100-A79E-2EE540C474B9}" srcOrd="1" destOrd="0" presId="urn:microsoft.com/office/officeart/2009/3/layout/HorizontalOrganizationChart"/>
    <dgm:cxn modelId="{857A84E6-7778-4CFD-B13F-078761AF34C6}" type="presParOf" srcId="{F167D4C8-F1D2-4B70-98D5-5C3937F9C701}" destId="{7231F92B-511C-4CA1-967D-209FA2B63D17}" srcOrd="1" destOrd="0" presId="urn:microsoft.com/office/officeart/2009/3/layout/HorizontalOrganizationChart"/>
    <dgm:cxn modelId="{E5CDB607-2691-4927-BC62-B9B872ACB396}" type="presParOf" srcId="{F167D4C8-F1D2-4B70-98D5-5C3937F9C701}" destId="{AFAC296B-F1F0-4616-8A63-2247B277FF74}" srcOrd="2" destOrd="0" presId="urn:microsoft.com/office/officeart/2009/3/layout/HorizontalOrganizationChart"/>
    <dgm:cxn modelId="{A853538F-077C-4888-A1A8-FC657BA23DDA}" type="presParOf" srcId="{3BB71BF1-5492-44BA-BFBA-BDE082E8B022}" destId="{2A06CC9A-07E0-457C-84B6-5E69836A0C4D}" srcOrd="2" destOrd="0" presId="urn:microsoft.com/office/officeart/2009/3/layout/HorizontalOrganizationChart"/>
    <dgm:cxn modelId="{0C4F6366-08F6-44D9-B5F7-E63A609BC06E}" type="presParOf" srcId="{3BB71BF1-5492-44BA-BFBA-BDE082E8B022}" destId="{DB74F674-3615-41E2-A482-8FBCBF650949}" srcOrd="3" destOrd="0" presId="urn:microsoft.com/office/officeart/2009/3/layout/HorizontalOrganizationChart"/>
    <dgm:cxn modelId="{2F32E792-76AF-4A53-AD72-B7306F298EA9}" type="presParOf" srcId="{DB74F674-3615-41E2-A482-8FBCBF650949}" destId="{81BD00AC-4541-49F8-93CA-20030CE22ABA}" srcOrd="0" destOrd="0" presId="urn:microsoft.com/office/officeart/2009/3/layout/HorizontalOrganizationChart"/>
    <dgm:cxn modelId="{8638CE55-E417-4106-A9D7-8FA6706771B1}" type="presParOf" srcId="{81BD00AC-4541-49F8-93CA-20030CE22ABA}" destId="{D494CF85-ECD5-4D76-9237-66451289F001}" srcOrd="0" destOrd="0" presId="urn:microsoft.com/office/officeart/2009/3/layout/HorizontalOrganizationChart"/>
    <dgm:cxn modelId="{61B64217-28A6-47E4-B785-A0B95CBC4F63}" type="presParOf" srcId="{81BD00AC-4541-49F8-93CA-20030CE22ABA}" destId="{9710744D-B6DA-427E-8CF6-A7EB81BFBC03}" srcOrd="1" destOrd="0" presId="urn:microsoft.com/office/officeart/2009/3/layout/HorizontalOrganizationChart"/>
    <dgm:cxn modelId="{366D49DA-C6C8-4E0C-A7EA-2C4E9E986BD8}" type="presParOf" srcId="{DB74F674-3615-41E2-A482-8FBCBF650949}" destId="{F1EACB4D-3160-40C7-B4AB-636D542AA402}" srcOrd="1" destOrd="0" presId="urn:microsoft.com/office/officeart/2009/3/layout/HorizontalOrganizationChart"/>
    <dgm:cxn modelId="{753ECCF5-FCC2-4DDB-9084-F614A267AF8E}" type="presParOf" srcId="{DB74F674-3615-41E2-A482-8FBCBF650949}" destId="{5F63E815-0A21-4D1E-A2D2-2DFEE70A298D}" srcOrd="2" destOrd="0" presId="urn:microsoft.com/office/officeart/2009/3/layout/HorizontalOrganizationChart"/>
    <dgm:cxn modelId="{4AEE442C-CE7D-494B-A497-77EBDE88AA94}" type="presParOf" srcId="{DDF5EC3E-FE93-4D1D-85CC-43FDA64F8A9A}" destId="{33E8519D-F65D-4361-8C8A-F8D12C9F2AB1}" srcOrd="2" destOrd="0" presId="urn:microsoft.com/office/officeart/2009/3/layout/HorizontalOrganizationChart"/>
    <dgm:cxn modelId="{D6B49028-E7AC-4C41-AB72-68818E9F39F2}" type="presParOf" srcId="{C36E5B95-1AE6-4DC5-9F3B-68404C6CCE4B}" destId="{1883095F-02CB-4BBC-B766-C348EB2F182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06CC9A-07E0-457C-84B6-5E69836A0C4D}">
      <dsp:nvSpPr>
        <dsp:cNvPr id="0" name=""/>
        <dsp:cNvSpPr/>
      </dsp:nvSpPr>
      <dsp:spPr>
        <a:xfrm>
          <a:off x="1810373" y="3197200"/>
          <a:ext cx="164515" cy="17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257" y="0"/>
              </a:lnTo>
              <a:lnTo>
                <a:pt x="82257" y="176854"/>
              </a:lnTo>
              <a:lnTo>
                <a:pt x="164515" y="176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E5AEA-3ACB-4F94-A994-C937218C5987}">
      <dsp:nvSpPr>
        <dsp:cNvPr id="0" name=""/>
        <dsp:cNvSpPr/>
      </dsp:nvSpPr>
      <dsp:spPr>
        <a:xfrm>
          <a:off x="2797467" y="2923215"/>
          <a:ext cx="5758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7131"/>
              </a:moveTo>
              <a:lnTo>
                <a:pt x="575804" y="97131"/>
              </a:lnTo>
              <a:lnTo>
                <a:pt x="5758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62942-0DE0-4C00-9EE7-68BA0D352740}">
      <dsp:nvSpPr>
        <dsp:cNvPr id="0" name=""/>
        <dsp:cNvSpPr/>
      </dsp:nvSpPr>
      <dsp:spPr>
        <a:xfrm>
          <a:off x="3337933" y="2974626"/>
          <a:ext cx="143372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3720" y="45720"/>
              </a:moveTo>
              <a:lnTo>
                <a:pt x="0" y="717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CB270-9DB3-4732-AD6A-5112E2BE9B91}">
      <dsp:nvSpPr>
        <dsp:cNvPr id="0" name=""/>
        <dsp:cNvSpPr/>
      </dsp:nvSpPr>
      <dsp:spPr>
        <a:xfrm>
          <a:off x="2797467" y="2974626"/>
          <a:ext cx="11516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5160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76FA2-DB24-4511-8CE4-9AD7BC60448C}">
      <dsp:nvSpPr>
        <dsp:cNvPr id="0" name=""/>
        <dsp:cNvSpPr/>
      </dsp:nvSpPr>
      <dsp:spPr>
        <a:xfrm>
          <a:off x="1810373" y="3020346"/>
          <a:ext cx="164515" cy="176854"/>
        </a:xfrm>
        <a:custGeom>
          <a:avLst/>
          <a:gdLst/>
          <a:ahLst/>
          <a:cxnLst/>
          <a:rect l="0" t="0" r="0" b="0"/>
          <a:pathLst>
            <a:path>
              <a:moveTo>
                <a:pt x="0" y="176854"/>
              </a:moveTo>
              <a:lnTo>
                <a:pt x="82257" y="176854"/>
              </a:lnTo>
              <a:lnTo>
                <a:pt x="82257" y="0"/>
              </a:lnTo>
              <a:lnTo>
                <a:pt x="16451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2D88E-EF31-4FEB-A0CF-EF96901220B1}">
      <dsp:nvSpPr>
        <dsp:cNvPr id="0" name=""/>
        <dsp:cNvSpPr/>
      </dsp:nvSpPr>
      <dsp:spPr>
        <a:xfrm>
          <a:off x="823280" y="2578210"/>
          <a:ext cx="164515" cy="618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257" y="0"/>
              </a:lnTo>
              <a:lnTo>
                <a:pt x="82257" y="618989"/>
              </a:lnTo>
              <a:lnTo>
                <a:pt x="164515" y="6189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A9E96-2F3A-4D40-ABDD-D9067E0EE641}">
      <dsp:nvSpPr>
        <dsp:cNvPr id="0" name=""/>
        <dsp:cNvSpPr/>
      </dsp:nvSpPr>
      <dsp:spPr>
        <a:xfrm>
          <a:off x="1810373" y="1959221"/>
          <a:ext cx="164515" cy="707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257" y="0"/>
              </a:lnTo>
              <a:lnTo>
                <a:pt x="82257" y="707416"/>
              </a:lnTo>
              <a:lnTo>
                <a:pt x="164515" y="707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0A6F4-DFEF-4CF0-909C-ACCA1D198E5F}">
      <dsp:nvSpPr>
        <dsp:cNvPr id="0" name=""/>
        <dsp:cNvSpPr/>
      </dsp:nvSpPr>
      <dsp:spPr>
        <a:xfrm>
          <a:off x="1810373" y="1959221"/>
          <a:ext cx="164515" cy="353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257" y="0"/>
              </a:lnTo>
              <a:lnTo>
                <a:pt x="82257" y="353708"/>
              </a:lnTo>
              <a:lnTo>
                <a:pt x="164515" y="3537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01A45-48EC-47CB-8CF9-A41F5B2EF8E2}">
      <dsp:nvSpPr>
        <dsp:cNvPr id="0" name=""/>
        <dsp:cNvSpPr/>
      </dsp:nvSpPr>
      <dsp:spPr>
        <a:xfrm>
          <a:off x="2797467" y="1913501"/>
          <a:ext cx="1645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51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C04EB-5D82-4F94-911F-3DF81004E85B}">
      <dsp:nvSpPr>
        <dsp:cNvPr id="0" name=""/>
        <dsp:cNvSpPr/>
      </dsp:nvSpPr>
      <dsp:spPr>
        <a:xfrm>
          <a:off x="1810373" y="1913501"/>
          <a:ext cx="1645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51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409B6-2FFB-441F-BA6F-C91457D8375F}">
      <dsp:nvSpPr>
        <dsp:cNvPr id="0" name=""/>
        <dsp:cNvSpPr/>
      </dsp:nvSpPr>
      <dsp:spPr>
        <a:xfrm>
          <a:off x="1810373" y="1605512"/>
          <a:ext cx="164515" cy="353708"/>
        </a:xfrm>
        <a:custGeom>
          <a:avLst/>
          <a:gdLst/>
          <a:ahLst/>
          <a:cxnLst/>
          <a:rect l="0" t="0" r="0" b="0"/>
          <a:pathLst>
            <a:path>
              <a:moveTo>
                <a:pt x="0" y="353708"/>
              </a:moveTo>
              <a:lnTo>
                <a:pt x="82257" y="353708"/>
              </a:lnTo>
              <a:lnTo>
                <a:pt x="82257" y="0"/>
              </a:lnTo>
              <a:lnTo>
                <a:pt x="16451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0E185-D6A1-40CE-948A-3CC3CE28FEF1}">
      <dsp:nvSpPr>
        <dsp:cNvPr id="0" name=""/>
        <dsp:cNvSpPr/>
      </dsp:nvSpPr>
      <dsp:spPr>
        <a:xfrm>
          <a:off x="3784560" y="1206084"/>
          <a:ext cx="1645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51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2C844-5183-4F52-864C-1C21A49EDA86}">
      <dsp:nvSpPr>
        <dsp:cNvPr id="0" name=""/>
        <dsp:cNvSpPr/>
      </dsp:nvSpPr>
      <dsp:spPr>
        <a:xfrm>
          <a:off x="2797467" y="1206084"/>
          <a:ext cx="1645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51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2F56A-9D5B-4A0F-BC66-DF0F6D0110FB}">
      <dsp:nvSpPr>
        <dsp:cNvPr id="0" name=""/>
        <dsp:cNvSpPr/>
      </dsp:nvSpPr>
      <dsp:spPr>
        <a:xfrm>
          <a:off x="1810373" y="1251804"/>
          <a:ext cx="164515" cy="707416"/>
        </a:xfrm>
        <a:custGeom>
          <a:avLst/>
          <a:gdLst/>
          <a:ahLst/>
          <a:cxnLst/>
          <a:rect l="0" t="0" r="0" b="0"/>
          <a:pathLst>
            <a:path>
              <a:moveTo>
                <a:pt x="0" y="707416"/>
              </a:moveTo>
              <a:lnTo>
                <a:pt x="82257" y="707416"/>
              </a:lnTo>
              <a:lnTo>
                <a:pt x="82257" y="0"/>
              </a:lnTo>
              <a:lnTo>
                <a:pt x="16451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885A4-1296-4E8A-8A98-314965DAFE89}">
      <dsp:nvSpPr>
        <dsp:cNvPr id="0" name=""/>
        <dsp:cNvSpPr/>
      </dsp:nvSpPr>
      <dsp:spPr>
        <a:xfrm>
          <a:off x="823280" y="1959221"/>
          <a:ext cx="164515" cy="618989"/>
        </a:xfrm>
        <a:custGeom>
          <a:avLst/>
          <a:gdLst/>
          <a:ahLst/>
          <a:cxnLst/>
          <a:rect l="0" t="0" r="0" b="0"/>
          <a:pathLst>
            <a:path>
              <a:moveTo>
                <a:pt x="0" y="618989"/>
              </a:moveTo>
              <a:lnTo>
                <a:pt x="82257" y="618989"/>
              </a:lnTo>
              <a:lnTo>
                <a:pt x="82257" y="0"/>
              </a:lnTo>
              <a:lnTo>
                <a:pt x="16451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214701-59FE-4C6D-8C55-E60F55379217}">
      <dsp:nvSpPr>
        <dsp:cNvPr id="0" name=""/>
        <dsp:cNvSpPr/>
      </dsp:nvSpPr>
      <dsp:spPr>
        <a:xfrm>
          <a:off x="703" y="2452767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Acceuil</a:t>
          </a:r>
        </a:p>
      </dsp:txBody>
      <dsp:txXfrm>
        <a:off x="703" y="2452767"/>
        <a:ext cx="822577" cy="250886"/>
      </dsp:txXfrm>
    </dsp:sp>
    <dsp:sp modelId="{82CAD614-6A5B-4687-82EA-49662AEC3C5B}">
      <dsp:nvSpPr>
        <dsp:cNvPr id="0" name=""/>
        <dsp:cNvSpPr/>
      </dsp:nvSpPr>
      <dsp:spPr>
        <a:xfrm>
          <a:off x="987796" y="1833777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Gérer Ecole</a:t>
          </a:r>
        </a:p>
      </dsp:txBody>
      <dsp:txXfrm>
        <a:off x="987796" y="1833777"/>
        <a:ext cx="822577" cy="250886"/>
      </dsp:txXfrm>
    </dsp:sp>
    <dsp:sp modelId="{11652711-4081-4258-875A-350DBA69DD91}">
      <dsp:nvSpPr>
        <dsp:cNvPr id="0" name=""/>
        <dsp:cNvSpPr/>
      </dsp:nvSpPr>
      <dsp:spPr>
        <a:xfrm>
          <a:off x="1974889" y="1126361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Gérer Eleve</a:t>
          </a:r>
        </a:p>
      </dsp:txBody>
      <dsp:txXfrm>
        <a:off x="1974889" y="1126361"/>
        <a:ext cx="822577" cy="250886"/>
      </dsp:txXfrm>
    </dsp:sp>
    <dsp:sp modelId="{7525D237-FC69-4C96-80B0-948F2CBA856A}">
      <dsp:nvSpPr>
        <dsp:cNvPr id="0" name=""/>
        <dsp:cNvSpPr/>
      </dsp:nvSpPr>
      <dsp:spPr>
        <a:xfrm>
          <a:off x="2961982" y="1126361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Ajout des notes</a:t>
          </a:r>
        </a:p>
      </dsp:txBody>
      <dsp:txXfrm>
        <a:off x="2961982" y="1126361"/>
        <a:ext cx="822577" cy="250886"/>
      </dsp:txXfrm>
    </dsp:sp>
    <dsp:sp modelId="{BD5BD041-E0D9-4C4B-AAF3-3AA263C8DD80}">
      <dsp:nvSpPr>
        <dsp:cNvPr id="0" name=""/>
        <dsp:cNvSpPr/>
      </dsp:nvSpPr>
      <dsp:spPr>
        <a:xfrm>
          <a:off x="3949076" y="1126361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Suprimer Eleves</a:t>
          </a:r>
        </a:p>
      </dsp:txBody>
      <dsp:txXfrm>
        <a:off x="3949076" y="1126361"/>
        <a:ext cx="822577" cy="250886"/>
      </dsp:txXfrm>
    </dsp:sp>
    <dsp:sp modelId="{F2159A37-EBD7-4C0F-A6F5-33831902C5D6}">
      <dsp:nvSpPr>
        <dsp:cNvPr id="0" name=""/>
        <dsp:cNvSpPr/>
      </dsp:nvSpPr>
      <dsp:spPr>
        <a:xfrm>
          <a:off x="1974889" y="1480069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Gérer Classe</a:t>
          </a:r>
        </a:p>
      </dsp:txBody>
      <dsp:txXfrm>
        <a:off x="1974889" y="1480069"/>
        <a:ext cx="822577" cy="250886"/>
      </dsp:txXfrm>
    </dsp:sp>
    <dsp:sp modelId="{55FA37DB-1C0F-410A-A35F-B9A13C2C78FA}">
      <dsp:nvSpPr>
        <dsp:cNvPr id="0" name=""/>
        <dsp:cNvSpPr/>
      </dsp:nvSpPr>
      <dsp:spPr>
        <a:xfrm>
          <a:off x="1974889" y="1833777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Gérer Professeur</a:t>
          </a:r>
        </a:p>
      </dsp:txBody>
      <dsp:txXfrm>
        <a:off x="1974889" y="1833777"/>
        <a:ext cx="822577" cy="250886"/>
      </dsp:txXfrm>
    </dsp:sp>
    <dsp:sp modelId="{6CC56560-0E26-4A8E-B629-38564ACCB981}">
      <dsp:nvSpPr>
        <dsp:cNvPr id="0" name=""/>
        <dsp:cNvSpPr/>
      </dsp:nvSpPr>
      <dsp:spPr>
        <a:xfrm>
          <a:off x="2961982" y="1833777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Suprimer Professeur</a:t>
          </a:r>
        </a:p>
      </dsp:txBody>
      <dsp:txXfrm>
        <a:off x="2961982" y="1833777"/>
        <a:ext cx="822577" cy="250886"/>
      </dsp:txXfrm>
    </dsp:sp>
    <dsp:sp modelId="{27D7D745-0D3B-4F83-83A8-B3831E4D4038}">
      <dsp:nvSpPr>
        <dsp:cNvPr id="0" name=""/>
        <dsp:cNvSpPr/>
      </dsp:nvSpPr>
      <dsp:spPr>
        <a:xfrm>
          <a:off x="1974889" y="2187486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Gérer le planing</a:t>
          </a:r>
        </a:p>
      </dsp:txBody>
      <dsp:txXfrm>
        <a:off x="1974889" y="2187486"/>
        <a:ext cx="822577" cy="250886"/>
      </dsp:txXfrm>
    </dsp:sp>
    <dsp:sp modelId="{C1C63279-DCD0-47E7-8868-20F23902EB65}">
      <dsp:nvSpPr>
        <dsp:cNvPr id="0" name=""/>
        <dsp:cNvSpPr/>
      </dsp:nvSpPr>
      <dsp:spPr>
        <a:xfrm>
          <a:off x="1974889" y="2541194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Suprimer Ecole</a:t>
          </a:r>
        </a:p>
      </dsp:txBody>
      <dsp:txXfrm>
        <a:off x="1974889" y="2541194"/>
        <a:ext cx="822577" cy="250886"/>
      </dsp:txXfrm>
    </dsp:sp>
    <dsp:sp modelId="{98952A16-80B3-4EFF-B19A-B4D44DBCB6A8}">
      <dsp:nvSpPr>
        <dsp:cNvPr id="0" name=""/>
        <dsp:cNvSpPr/>
      </dsp:nvSpPr>
      <dsp:spPr>
        <a:xfrm>
          <a:off x="987796" y="3071757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Crée Ecole</a:t>
          </a:r>
        </a:p>
      </dsp:txBody>
      <dsp:txXfrm>
        <a:off x="987796" y="3071757"/>
        <a:ext cx="822577" cy="250886"/>
      </dsp:txXfrm>
    </dsp:sp>
    <dsp:sp modelId="{03A9795F-8DAE-4B0B-886A-A0211E305691}">
      <dsp:nvSpPr>
        <dsp:cNvPr id="0" name=""/>
        <dsp:cNvSpPr/>
      </dsp:nvSpPr>
      <dsp:spPr>
        <a:xfrm>
          <a:off x="1974889" y="2894903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Création Classe</a:t>
          </a:r>
        </a:p>
      </dsp:txBody>
      <dsp:txXfrm>
        <a:off x="1974889" y="2894903"/>
        <a:ext cx="822577" cy="250886"/>
      </dsp:txXfrm>
    </dsp:sp>
    <dsp:sp modelId="{821E19C6-A1D2-41D9-ACA2-FC7409574642}">
      <dsp:nvSpPr>
        <dsp:cNvPr id="0" name=""/>
        <dsp:cNvSpPr/>
      </dsp:nvSpPr>
      <dsp:spPr>
        <a:xfrm>
          <a:off x="3949076" y="2894903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Ajouter Professeur</a:t>
          </a:r>
        </a:p>
      </dsp:txBody>
      <dsp:txXfrm>
        <a:off x="3949076" y="2894903"/>
        <a:ext cx="822577" cy="250886"/>
      </dsp:txXfrm>
    </dsp:sp>
    <dsp:sp modelId="{A49C684E-8F5B-41AF-BD7A-123B8AEB3EDD}">
      <dsp:nvSpPr>
        <dsp:cNvPr id="0" name=""/>
        <dsp:cNvSpPr/>
      </dsp:nvSpPr>
      <dsp:spPr>
        <a:xfrm>
          <a:off x="2926644" y="3046338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Ajouter Salle</a:t>
          </a:r>
        </a:p>
      </dsp:txBody>
      <dsp:txXfrm>
        <a:off x="2926644" y="3046338"/>
        <a:ext cx="822577" cy="250886"/>
      </dsp:txXfrm>
    </dsp:sp>
    <dsp:sp modelId="{45882787-9D8F-486F-B9A6-07ECA0F94BBF}">
      <dsp:nvSpPr>
        <dsp:cNvPr id="0" name=""/>
        <dsp:cNvSpPr/>
      </dsp:nvSpPr>
      <dsp:spPr>
        <a:xfrm>
          <a:off x="2961982" y="2718049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Ajouter Elève</a:t>
          </a:r>
        </a:p>
      </dsp:txBody>
      <dsp:txXfrm>
        <a:off x="2961982" y="2718049"/>
        <a:ext cx="822577" cy="250886"/>
      </dsp:txXfrm>
    </dsp:sp>
    <dsp:sp modelId="{D494CF85-ECD5-4D76-9237-66451289F001}">
      <dsp:nvSpPr>
        <dsp:cNvPr id="0" name=""/>
        <dsp:cNvSpPr/>
      </dsp:nvSpPr>
      <dsp:spPr>
        <a:xfrm>
          <a:off x="1974889" y="3248611"/>
          <a:ext cx="822577" cy="2508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Création d'un planing</a:t>
          </a:r>
        </a:p>
      </dsp:txBody>
      <dsp:txXfrm>
        <a:off x="1974889" y="3248611"/>
        <a:ext cx="822577" cy="2508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A82DE-D5C2-4714-8ED2-059C8F608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168</TotalTime>
  <Pages>12</Pages>
  <Words>1021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victor andre</cp:lastModifiedBy>
  <cp:revision>9</cp:revision>
  <cp:lastPrinted>2005-09-28T10:33:00Z</cp:lastPrinted>
  <dcterms:created xsi:type="dcterms:W3CDTF">2015-10-21T10:42:00Z</dcterms:created>
  <dcterms:modified xsi:type="dcterms:W3CDTF">2015-10-27T11:33:00Z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