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737414" w:rsidRDefault="005E5F4F" w:rsidP="00737414">
      <w:pPr>
        <w:pStyle w:val="Corpsdetexte"/>
        <w:jc w:val="center"/>
        <w:rPr>
          <w:rStyle w:val="StyleTitreLatin36ptCar"/>
          <w:rFonts w:ascii="Calibri" w:hAnsi="Calibri" w:cs="Times New Roman"/>
          <w:b w:val="0"/>
          <w:bCs w:val="0"/>
          <w:kern w:val="0"/>
          <w:sz w:val="48"/>
          <w:szCs w:val="22"/>
          <w:lang w:eastAsia="en-US" w:bidi="en-US"/>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FC7C21" w:rsidP="00E11D8A">
      <w:pPr>
        <w:pStyle w:val="Titredocument"/>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E11D8A" w:rsidRDefault="00737414" w:rsidP="00E11D8A">
      <w:pPr>
        <w:pStyle w:val="Titredocument"/>
        <w:rPr>
          <w:rStyle w:val="StyleTitreLatin36ptCar"/>
        </w:rPr>
      </w:pPr>
      <w:proofErr w:type="spellStart"/>
      <w:r>
        <w:rPr>
          <w:rStyle w:val="StyleTitreLatin36ptCar"/>
        </w:rPr>
        <w:t>School</w:t>
      </w:r>
      <w:proofErr w:type="spellEnd"/>
      <w:r>
        <w:rPr>
          <w:rStyle w:val="StyleTitreLatin36ptCar"/>
        </w:rPr>
        <w:t xml:space="preserve"> ‘ In</w:t>
      </w:r>
      <w:r w:rsidRPr="00FF6990">
        <w:rPr>
          <w:rStyle w:val="StyleTitreLatin36ptCar"/>
        </w:rPr>
        <w:t> </w:t>
      </w:r>
    </w:p>
    <w:p w:rsidR="00737414" w:rsidRPr="00FF6990" w:rsidRDefault="00737414" w:rsidP="00E11D8A">
      <w:pPr>
        <w:pStyle w:val="Titredocument"/>
      </w:pPr>
      <w:r>
        <w:rPr>
          <w:rStyle w:val="StyleTitreLatin36ptCar"/>
        </w:rPr>
        <w:t>Logo</w:t>
      </w:r>
    </w:p>
    <w:p w:rsidR="00E11D8A" w:rsidRPr="00FF6990" w:rsidRDefault="00E11D8A" w:rsidP="00E11D8A">
      <w:pPr>
        <w:pStyle w:val="Version"/>
      </w:pPr>
      <w:r w:rsidRPr="00FF6990">
        <w:t xml:space="preserve">Version </w:t>
      </w:r>
      <w:fldSimple w:instr=" DOCPROPERTY  Version  \* MERGEFORMAT ">
        <w:r w:rsidRPr="00FF6990">
          <w:t>1.</w:t>
        </w:r>
        <w:r w:rsidR="005E5F4F">
          <w:t>0</w:t>
        </w:r>
      </w:fldSimple>
    </w:p>
    <w:p w:rsidR="00E11D8A" w:rsidRPr="00FF6990" w:rsidRDefault="00E11D8A" w:rsidP="00E11D8A">
      <w:pPr>
        <w:jc w:val="center"/>
        <w:rPr>
          <w:sz w:val="28"/>
        </w:rPr>
      </w:pPr>
    </w:p>
    <w:p w:rsidR="00E11D8A" w:rsidRPr="00FF6990" w:rsidRDefault="00FC7C21"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fldSimple w:instr=" DOCPROPERTY  Date  \* MERGEFORMAT ">
        <w:r w:rsidR="005E5F4F">
          <w:rPr>
            <w:sz w:val="28"/>
          </w:rPr>
          <w:t>31</w:t>
        </w:r>
        <w:r w:rsidR="00E11D8A" w:rsidRPr="00FF6990">
          <w:rPr>
            <w:sz w:val="28"/>
          </w:rPr>
          <w:t>/03/201</w:t>
        </w:r>
        <w:r w:rsidR="005E5F4F">
          <w:rPr>
            <w:sz w:val="28"/>
          </w:rPr>
          <w:t>5</w:t>
        </w:r>
      </w:fldSimple>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29734A" w:rsidP="00807288">
            <w:pPr>
              <w:pStyle w:val="Tabletext"/>
              <w:jc w:val="center"/>
              <w:rPr>
                <w:rFonts w:ascii="Arial" w:hAnsi="Arial" w:cs="Arial"/>
                <w:lang w:val="fr-FR"/>
              </w:rPr>
            </w:pPr>
            <w:r>
              <w:rPr>
                <w:rFonts w:ascii="Arial" w:hAnsi="Arial" w:cs="Arial"/>
                <w:lang w:val="fr-FR"/>
              </w:rPr>
              <w:t>19/10/2015</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29734A" w:rsidP="00807288">
            <w:pPr>
              <w:pStyle w:val="Tabletext"/>
              <w:jc w:val="center"/>
              <w:rPr>
                <w:rFonts w:ascii="Arial" w:hAnsi="Arial" w:cs="Arial"/>
                <w:lang w:val="fr-FR"/>
              </w:rPr>
            </w:pPr>
            <w:r>
              <w:rPr>
                <w:rFonts w:ascii="Arial" w:hAnsi="Arial" w:cs="Arial"/>
                <w:lang w:val="fr-FR"/>
              </w:rPr>
              <w:t>1</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29734A" w:rsidP="00807288">
            <w:pPr>
              <w:pStyle w:val="Tabletext"/>
              <w:jc w:val="center"/>
              <w:rPr>
                <w:rFonts w:ascii="Arial" w:hAnsi="Arial" w:cs="Arial"/>
                <w:lang w:val="fr-FR"/>
              </w:rPr>
            </w:pPr>
            <w:r>
              <w:rPr>
                <w:rFonts w:ascii="Arial" w:hAnsi="Arial" w:cs="Arial"/>
                <w:lang w:val="fr-FR"/>
              </w:rPr>
              <w:t>1</w:t>
            </w:r>
            <w:r w:rsidRPr="0029734A">
              <w:rPr>
                <w:rFonts w:ascii="Arial" w:hAnsi="Arial" w:cs="Arial"/>
                <w:vertAlign w:val="superscript"/>
                <w:lang w:val="fr-FR"/>
              </w:rPr>
              <w:t>er</w:t>
            </w:r>
            <w:r>
              <w:rPr>
                <w:rFonts w:ascii="Arial" w:hAnsi="Arial" w:cs="Arial"/>
                <w:lang w:val="fr-FR"/>
              </w:rPr>
              <w:t xml:space="preserve"> regroupement de doc</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29734A" w:rsidP="00807288">
            <w:pPr>
              <w:pStyle w:val="Tabletext"/>
              <w:jc w:val="center"/>
              <w:rPr>
                <w:rFonts w:ascii="Arial" w:hAnsi="Arial" w:cs="Arial"/>
                <w:lang w:val="fr-FR"/>
              </w:rPr>
            </w:pPr>
            <w:r>
              <w:rPr>
                <w:rFonts w:ascii="Arial" w:hAnsi="Arial" w:cs="Arial"/>
                <w:lang w:val="fr-FR"/>
              </w:rPr>
              <w:t>Victor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1558F8">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1558F8">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1558F8">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558F8">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558F8">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558F8">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558F8">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1558F8">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1558F8">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1558F8">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1558F8">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rPr>
          <w:rFonts w:cs="Arial"/>
          <w:b w:val="0"/>
        </w:rPr>
      </w:pPr>
      <w:bookmarkStart w:id="0" w:name="_Toc415583632"/>
      <w:r>
        <w:lastRenderedPageBreak/>
        <w:t>Rôles et responsabilités</w:t>
      </w:r>
      <w:bookmarkEnd w:id="0"/>
    </w:p>
    <w:p w:rsidR="00E54A14" w:rsidRPr="00E54A14" w:rsidRDefault="00E54A14" w:rsidP="00E54A14"/>
    <w:p w:rsidR="000E63DC" w:rsidRDefault="000E63DC" w:rsidP="000E63DC">
      <w:pPr>
        <w:pStyle w:val="Titre2"/>
      </w:pPr>
      <w:bookmarkStart w:id="1" w:name="_Toc415583633"/>
      <w:r>
        <w:t>Parties prenantes, rôles et coordonnées</w:t>
      </w:r>
      <w:bookmarkEnd w:id="1"/>
    </w:p>
    <w:p w:rsidR="00E54A14" w:rsidRPr="00E54A14" w:rsidRDefault="00E54A14" w:rsidP="00E54A14"/>
    <w:tbl>
      <w:tblPr>
        <w:tblW w:w="9640"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 w:type="dxa"/>
          <w:right w:w="10" w:type="dxa"/>
        </w:tblCellMar>
        <w:tblLook w:val="0000" w:firstRow="0" w:lastRow="0" w:firstColumn="0" w:lastColumn="0" w:noHBand="0" w:noVBand="0"/>
      </w:tblPr>
      <w:tblGrid>
        <w:gridCol w:w="2269"/>
        <w:gridCol w:w="1559"/>
        <w:gridCol w:w="3685"/>
        <w:gridCol w:w="2127"/>
      </w:tblGrid>
      <w:tr w:rsidR="00E54A14" w:rsidRPr="00624224" w:rsidTr="00B73727">
        <w:tc>
          <w:tcPr>
            <w:tcW w:w="2269" w:type="dxa"/>
            <w:tcBorders>
              <w:top w:val="single" w:sz="6" w:space="0" w:color="auto"/>
              <w:left w:val="single" w:sz="6" w:space="0" w:color="auto"/>
              <w:bottom w:val="single" w:sz="6" w:space="0" w:color="auto"/>
              <w:right w:val="single" w:sz="6" w:space="0" w:color="auto"/>
            </w:tcBorders>
            <w:vAlign w:val="center"/>
          </w:tcPr>
          <w:p w:rsidR="00E54A14" w:rsidRPr="00624224" w:rsidRDefault="00E54A14" w:rsidP="00B73727">
            <w:pPr>
              <w:spacing w:beforeLines="40" w:before="96" w:afterLines="40" w:after="96" w:line="240" w:lineRule="auto"/>
              <w:jc w:val="center"/>
              <w:rPr>
                <w:rFonts w:cs="Arial"/>
                <w:b/>
              </w:rPr>
            </w:pPr>
            <w:r>
              <w:rPr>
                <w:rFonts w:cs="Arial"/>
                <w:b/>
              </w:rPr>
              <w:t>Nom</w:t>
            </w:r>
          </w:p>
        </w:tc>
        <w:tc>
          <w:tcPr>
            <w:tcW w:w="1559" w:type="dxa"/>
            <w:tcBorders>
              <w:top w:val="single" w:sz="6" w:space="0" w:color="auto"/>
              <w:left w:val="single" w:sz="6" w:space="0" w:color="auto"/>
              <w:bottom w:val="single" w:sz="6" w:space="0" w:color="auto"/>
              <w:right w:val="single" w:sz="6" w:space="0" w:color="auto"/>
            </w:tcBorders>
            <w:vAlign w:val="center"/>
          </w:tcPr>
          <w:p w:rsidR="00E54A14" w:rsidRPr="00624224" w:rsidRDefault="00E54A14" w:rsidP="00B73727">
            <w:pPr>
              <w:spacing w:beforeLines="40" w:before="96" w:afterLines="40" w:after="96" w:line="240" w:lineRule="auto"/>
              <w:jc w:val="center"/>
              <w:rPr>
                <w:rFonts w:cs="Arial"/>
                <w:b/>
              </w:rPr>
            </w:pPr>
            <w:r>
              <w:rPr>
                <w:rFonts w:cs="Arial"/>
                <w:b/>
              </w:rPr>
              <w:t>Rôle au sein du projet</w:t>
            </w:r>
          </w:p>
        </w:tc>
        <w:tc>
          <w:tcPr>
            <w:tcW w:w="3685" w:type="dxa"/>
            <w:tcBorders>
              <w:top w:val="single" w:sz="6" w:space="0" w:color="auto"/>
              <w:left w:val="single" w:sz="6" w:space="0" w:color="auto"/>
              <w:bottom w:val="single" w:sz="6" w:space="0" w:color="auto"/>
              <w:right w:val="single" w:sz="6" w:space="0" w:color="auto"/>
            </w:tcBorders>
            <w:vAlign w:val="center"/>
          </w:tcPr>
          <w:p w:rsidR="00E54A14" w:rsidRPr="00624224" w:rsidRDefault="00E54A14" w:rsidP="00B73727">
            <w:pPr>
              <w:spacing w:beforeLines="40" w:before="96" w:afterLines="40" w:after="96" w:line="240" w:lineRule="auto"/>
              <w:jc w:val="center"/>
              <w:rPr>
                <w:rFonts w:cs="Arial"/>
                <w:b/>
              </w:rPr>
            </w:pPr>
            <w:r>
              <w:rPr>
                <w:rFonts w:cs="Arial"/>
                <w:b/>
              </w:rPr>
              <w:t>Mail</w:t>
            </w:r>
          </w:p>
        </w:tc>
        <w:tc>
          <w:tcPr>
            <w:tcW w:w="2127" w:type="dxa"/>
            <w:tcBorders>
              <w:top w:val="single" w:sz="6" w:space="0" w:color="auto"/>
              <w:left w:val="single" w:sz="6" w:space="0" w:color="auto"/>
              <w:bottom w:val="single" w:sz="6" w:space="0" w:color="auto"/>
              <w:right w:val="single" w:sz="6" w:space="0" w:color="auto"/>
            </w:tcBorders>
            <w:vAlign w:val="center"/>
          </w:tcPr>
          <w:p w:rsidR="00E54A14" w:rsidRPr="00624224" w:rsidRDefault="00E54A14" w:rsidP="00B73727">
            <w:pPr>
              <w:spacing w:beforeLines="40" w:before="96" w:afterLines="40" w:after="96" w:line="240" w:lineRule="auto"/>
              <w:jc w:val="center"/>
              <w:rPr>
                <w:rFonts w:cs="Arial"/>
                <w:b/>
              </w:rPr>
            </w:pPr>
            <w:r>
              <w:rPr>
                <w:rFonts w:cs="Arial"/>
                <w:b/>
              </w:rPr>
              <w:t>Téléphone</w:t>
            </w:r>
          </w:p>
        </w:tc>
      </w:tr>
      <w:tr w:rsidR="00E54A14" w:rsidRPr="00624224" w:rsidTr="00B73727">
        <w:tc>
          <w:tcPr>
            <w:tcW w:w="226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Antoine GRANDIERE</w:t>
            </w:r>
          </w:p>
        </w:tc>
        <w:tc>
          <w:tcPr>
            <w:tcW w:w="155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Membre</w:t>
            </w:r>
          </w:p>
        </w:tc>
        <w:tc>
          <w:tcPr>
            <w:tcW w:w="3685" w:type="dxa"/>
            <w:tcBorders>
              <w:top w:val="single" w:sz="6" w:space="0" w:color="auto"/>
              <w:left w:val="single" w:sz="6" w:space="0" w:color="auto"/>
              <w:bottom w:val="single" w:sz="6" w:space="0" w:color="auto"/>
              <w:right w:val="single" w:sz="6" w:space="0" w:color="auto"/>
            </w:tcBorders>
            <w:vAlign w:val="center"/>
          </w:tcPr>
          <w:p w:rsidR="00E54A14" w:rsidRPr="00DB6D5A" w:rsidRDefault="00E54A14"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54A14">
              <w:rPr>
                <w:rFonts w:ascii="Times New Roman" w:eastAsia="Times New Roman" w:hAnsi="Times New Roman" w:cs="Times New Roman"/>
                <w:sz w:val="24"/>
                <w:szCs w:val="24"/>
                <w:lang w:eastAsia="fr-FR"/>
              </w:rPr>
              <w:t>agrandiere@intechinfo.fr</w:t>
            </w:r>
          </w:p>
        </w:tc>
        <w:tc>
          <w:tcPr>
            <w:tcW w:w="2127"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06 31 07 23 77</w:t>
            </w:r>
          </w:p>
        </w:tc>
      </w:tr>
      <w:tr w:rsidR="00E54A14" w:rsidRPr="00624224" w:rsidTr="00B73727">
        <w:tc>
          <w:tcPr>
            <w:tcW w:w="226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Thibaut MIGINIAC</w:t>
            </w:r>
          </w:p>
        </w:tc>
        <w:tc>
          <w:tcPr>
            <w:tcW w:w="155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Membre</w:t>
            </w:r>
          </w:p>
        </w:tc>
        <w:tc>
          <w:tcPr>
            <w:tcW w:w="3685" w:type="dxa"/>
            <w:tcBorders>
              <w:top w:val="single" w:sz="6" w:space="0" w:color="auto"/>
              <w:left w:val="single" w:sz="6" w:space="0" w:color="auto"/>
              <w:bottom w:val="single" w:sz="6" w:space="0" w:color="auto"/>
              <w:right w:val="single" w:sz="6" w:space="0" w:color="auto"/>
            </w:tcBorders>
            <w:vAlign w:val="center"/>
          </w:tcPr>
          <w:p w:rsidR="00E54A14" w:rsidRPr="00DB6D5A" w:rsidRDefault="00E54A14"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54A14">
              <w:rPr>
                <w:rFonts w:ascii="Times New Roman" w:eastAsia="Times New Roman" w:hAnsi="Times New Roman" w:cs="Times New Roman"/>
                <w:sz w:val="24"/>
                <w:szCs w:val="24"/>
                <w:lang w:eastAsia="fr-FR"/>
              </w:rPr>
              <w:t>tmiginiac@intechinfo.fr</w:t>
            </w:r>
          </w:p>
        </w:tc>
        <w:tc>
          <w:tcPr>
            <w:tcW w:w="2127"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06 15 48 94 38</w:t>
            </w:r>
          </w:p>
        </w:tc>
      </w:tr>
      <w:tr w:rsidR="00E54A14" w:rsidRPr="00624224" w:rsidTr="00B73727">
        <w:tc>
          <w:tcPr>
            <w:tcW w:w="226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Victor ANDRE</w:t>
            </w:r>
          </w:p>
        </w:tc>
        <w:tc>
          <w:tcPr>
            <w:tcW w:w="155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Membre</w:t>
            </w:r>
          </w:p>
        </w:tc>
        <w:tc>
          <w:tcPr>
            <w:tcW w:w="3685" w:type="dxa"/>
            <w:tcBorders>
              <w:top w:val="single" w:sz="6" w:space="0" w:color="auto"/>
              <w:left w:val="single" w:sz="6" w:space="0" w:color="auto"/>
              <w:bottom w:val="single" w:sz="6" w:space="0" w:color="auto"/>
              <w:right w:val="single" w:sz="6" w:space="0" w:color="auto"/>
            </w:tcBorders>
            <w:vAlign w:val="center"/>
          </w:tcPr>
          <w:p w:rsidR="00E54A14" w:rsidRPr="00DB6D5A" w:rsidRDefault="00E54A14"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54A14">
              <w:rPr>
                <w:rFonts w:ascii="Times New Roman" w:eastAsia="Times New Roman" w:hAnsi="Times New Roman" w:cs="Times New Roman"/>
                <w:sz w:val="24"/>
                <w:szCs w:val="24"/>
                <w:lang w:eastAsia="fr-FR"/>
              </w:rPr>
              <w:t>vandre@intechinfo.fr</w:t>
            </w:r>
          </w:p>
        </w:tc>
        <w:tc>
          <w:tcPr>
            <w:tcW w:w="2127"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06 68 49 98 34</w:t>
            </w:r>
          </w:p>
        </w:tc>
      </w:tr>
      <w:tr w:rsidR="00E54A14" w:rsidRPr="00624224" w:rsidTr="00B73727">
        <w:tc>
          <w:tcPr>
            <w:tcW w:w="226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proofErr w:type="spellStart"/>
            <w:r>
              <w:rPr>
                <w:rFonts w:cs="Arial"/>
              </w:rPr>
              <w:t>Andrian</w:t>
            </w:r>
            <w:proofErr w:type="spellEnd"/>
            <w:r>
              <w:rPr>
                <w:rFonts w:cs="Arial"/>
              </w:rPr>
              <w:t xml:space="preserve"> KABOBO</w:t>
            </w:r>
          </w:p>
        </w:tc>
        <w:tc>
          <w:tcPr>
            <w:tcW w:w="155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Membre</w:t>
            </w:r>
          </w:p>
        </w:tc>
        <w:tc>
          <w:tcPr>
            <w:tcW w:w="3685" w:type="dxa"/>
            <w:tcBorders>
              <w:top w:val="single" w:sz="6" w:space="0" w:color="auto"/>
              <w:left w:val="single" w:sz="6" w:space="0" w:color="auto"/>
              <w:bottom w:val="single" w:sz="6" w:space="0" w:color="auto"/>
              <w:right w:val="single" w:sz="6" w:space="0" w:color="auto"/>
            </w:tcBorders>
            <w:vAlign w:val="center"/>
          </w:tcPr>
          <w:p w:rsidR="00E54A14" w:rsidRPr="00DB6D5A" w:rsidRDefault="00E54A14"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54A14">
              <w:rPr>
                <w:rFonts w:ascii="Times New Roman" w:eastAsia="Times New Roman" w:hAnsi="Times New Roman" w:cs="Times New Roman"/>
                <w:sz w:val="24"/>
                <w:szCs w:val="24"/>
                <w:lang w:eastAsia="fr-FR"/>
              </w:rPr>
              <w:t>kabobo@intechinfo.fr</w:t>
            </w:r>
          </w:p>
        </w:tc>
        <w:tc>
          <w:tcPr>
            <w:tcW w:w="2127"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07 80 84 67 02</w:t>
            </w:r>
          </w:p>
        </w:tc>
      </w:tr>
      <w:tr w:rsidR="00E54A14" w:rsidRPr="00624224" w:rsidTr="00B73727">
        <w:tc>
          <w:tcPr>
            <w:tcW w:w="226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Olivier SPINELLI</w:t>
            </w:r>
          </w:p>
        </w:tc>
        <w:tc>
          <w:tcPr>
            <w:tcW w:w="155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Suiveur</w:t>
            </w:r>
          </w:p>
        </w:tc>
        <w:tc>
          <w:tcPr>
            <w:tcW w:w="3685" w:type="dxa"/>
            <w:tcBorders>
              <w:top w:val="single" w:sz="6" w:space="0" w:color="auto"/>
              <w:left w:val="single" w:sz="6" w:space="0" w:color="auto"/>
              <w:bottom w:val="single" w:sz="6" w:space="0" w:color="auto"/>
              <w:right w:val="single" w:sz="6" w:space="0" w:color="auto"/>
            </w:tcBorders>
            <w:vAlign w:val="center"/>
          </w:tcPr>
          <w:p w:rsidR="00E54A14" w:rsidRPr="00E54A14" w:rsidRDefault="00DB6D5A"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olivier.spinelli@invenietis.com</w:t>
            </w:r>
          </w:p>
        </w:tc>
        <w:tc>
          <w:tcPr>
            <w:tcW w:w="2127" w:type="dxa"/>
            <w:tcBorders>
              <w:top w:val="single" w:sz="6" w:space="0" w:color="auto"/>
              <w:left w:val="single" w:sz="6" w:space="0" w:color="auto"/>
              <w:bottom w:val="single" w:sz="6" w:space="0" w:color="auto"/>
              <w:right w:val="single" w:sz="6" w:space="0" w:color="auto"/>
            </w:tcBorders>
            <w:vAlign w:val="center"/>
          </w:tcPr>
          <w:p w:rsidR="00E54A14" w:rsidRPr="00624224" w:rsidRDefault="00E54A14" w:rsidP="00B73727">
            <w:pPr>
              <w:spacing w:beforeLines="40" w:before="96" w:afterLines="40" w:after="96" w:line="240" w:lineRule="auto"/>
              <w:jc w:val="center"/>
              <w:rPr>
                <w:rFonts w:cs="Arial"/>
              </w:rPr>
            </w:pPr>
          </w:p>
        </w:tc>
      </w:tr>
      <w:tr w:rsidR="00E54A14" w:rsidRPr="00624224" w:rsidTr="00B73727">
        <w:tc>
          <w:tcPr>
            <w:tcW w:w="226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Antoine RAQUILLET</w:t>
            </w:r>
          </w:p>
        </w:tc>
        <w:tc>
          <w:tcPr>
            <w:tcW w:w="1559" w:type="dxa"/>
            <w:tcBorders>
              <w:top w:val="single" w:sz="6" w:space="0" w:color="auto"/>
              <w:left w:val="single" w:sz="6" w:space="0" w:color="auto"/>
              <w:bottom w:val="single" w:sz="6" w:space="0" w:color="auto"/>
              <w:right w:val="single" w:sz="6" w:space="0" w:color="auto"/>
            </w:tcBorders>
            <w:vAlign w:val="center"/>
          </w:tcPr>
          <w:p w:rsidR="00E54A14" w:rsidRPr="00624224" w:rsidRDefault="00B73727" w:rsidP="00B73727">
            <w:pPr>
              <w:spacing w:beforeLines="40" w:before="96" w:afterLines="40" w:after="96" w:line="240" w:lineRule="auto"/>
              <w:jc w:val="center"/>
              <w:rPr>
                <w:rFonts w:cs="Arial"/>
              </w:rPr>
            </w:pPr>
            <w:r>
              <w:rPr>
                <w:rFonts w:cs="Arial"/>
              </w:rPr>
              <w:t>Suiveur</w:t>
            </w:r>
          </w:p>
        </w:tc>
        <w:tc>
          <w:tcPr>
            <w:tcW w:w="3685" w:type="dxa"/>
            <w:tcBorders>
              <w:top w:val="single" w:sz="6" w:space="0" w:color="auto"/>
              <w:left w:val="single" w:sz="6" w:space="0" w:color="auto"/>
              <w:bottom w:val="single" w:sz="6" w:space="0" w:color="auto"/>
              <w:right w:val="single" w:sz="6" w:space="0" w:color="auto"/>
            </w:tcBorders>
            <w:vAlign w:val="center"/>
          </w:tcPr>
          <w:p w:rsidR="00E54A14" w:rsidRPr="00E54A14" w:rsidRDefault="00E54A14" w:rsidP="00B73727">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54A14">
              <w:rPr>
                <w:rFonts w:ascii="Times New Roman" w:eastAsia="Times New Roman" w:hAnsi="Times New Roman" w:cs="Times New Roman"/>
                <w:sz w:val="24"/>
                <w:szCs w:val="24"/>
                <w:lang w:eastAsia="fr-FR"/>
              </w:rPr>
              <w:t>a</w:t>
            </w:r>
            <w:r w:rsidR="00DB6D5A">
              <w:rPr>
                <w:rFonts w:ascii="Times New Roman" w:eastAsia="Times New Roman" w:hAnsi="Times New Roman" w:cs="Times New Roman"/>
                <w:sz w:val="24"/>
                <w:szCs w:val="24"/>
                <w:lang w:eastAsia="fr-FR"/>
              </w:rPr>
              <w:t>ntoine.raquillet@invenietis.com</w:t>
            </w:r>
          </w:p>
        </w:tc>
        <w:tc>
          <w:tcPr>
            <w:tcW w:w="2127" w:type="dxa"/>
            <w:tcBorders>
              <w:top w:val="single" w:sz="6" w:space="0" w:color="auto"/>
              <w:left w:val="single" w:sz="6" w:space="0" w:color="auto"/>
              <w:bottom w:val="single" w:sz="6" w:space="0" w:color="auto"/>
              <w:right w:val="single" w:sz="6" w:space="0" w:color="auto"/>
            </w:tcBorders>
            <w:vAlign w:val="center"/>
          </w:tcPr>
          <w:p w:rsidR="00E54A14" w:rsidRPr="00624224" w:rsidRDefault="00E54A14" w:rsidP="00B73727">
            <w:pPr>
              <w:spacing w:beforeLines="40" w:before="96" w:afterLines="40" w:after="96" w:line="240" w:lineRule="auto"/>
              <w:jc w:val="center"/>
              <w:rPr>
                <w:rFonts w:cs="Arial"/>
              </w:rPr>
            </w:pPr>
          </w:p>
        </w:tc>
      </w:tr>
    </w:tbl>
    <w:p w:rsidR="00737414" w:rsidRDefault="00737414" w:rsidP="000E6F70"/>
    <w:p w:rsidR="00995079" w:rsidRDefault="00995079" w:rsidP="00995079">
      <w:pPr>
        <w:pStyle w:val="Titre2"/>
      </w:pPr>
      <w:bookmarkStart w:id="2" w:name="_Toc415583634"/>
      <w:r>
        <w:t>Organigramme de synthèse</w:t>
      </w:r>
      <w:bookmarkEnd w:id="2"/>
    </w:p>
    <w:p w:rsidR="00A82808" w:rsidRDefault="00E54A14" w:rsidP="00A82808">
      <w:r>
        <w:rPr>
          <w:noProof/>
          <w:lang w:eastAsia="fr-FR"/>
        </w:rPr>
        <w:drawing>
          <wp:inline distT="0" distB="0" distL="0" distR="0">
            <wp:extent cx="6039293" cy="3200400"/>
            <wp:effectExtent l="0" t="38100" r="0" b="571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95079" w:rsidRDefault="00995079" w:rsidP="00995079"/>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442C02" w:rsidRPr="00442C02" w:rsidRDefault="00442C02" w:rsidP="00442C02"/>
    <w:p w:rsidR="005979D8" w:rsidRDefault="00E84ECF" w:rsidP="00E84ECF">
      <w:pPr>
        <w:pStyle w:val="Titre2"/>
      </w:pPr>
      <w:bookmarkStart w:id="4" w:name="_Toc415583636"/>
      <w:r>
        <w:t xml:space="preserve">Gestion du </w:t>
      </w:r>
      <w:r w:rsidR="005E5F4F">
        <w:t>board agile</w:t>
      </w:r>
      <w:bookmarkEnd w:id="4"/>
    </w:p>
    <w:p w:rsidR="00A82808" w:rsidRPr="00442C02" w:rsidRDefault="00A82808" w:rsidP="00737414">
      <w:pPr>
        <w:pStyle w:val="NormalWeb"/>
        <w:rPr>
          <w:rFonts w:asciiTheme="minorHAnsi" w:hAnsiTheme="minorHAnsi"/>
          <w:sz w:val="22"/>
          <w:szCs w:val="22"/>
        </w:rPr>
      </w:pPr>
      <w:r w:rsidRPr="00442C02">
        <w:rPr>
          <w:rFonts w:asciiTheme="minorHAnsi" w:hAnsiTheme="minorHAnsi"/>
          <w:sz w:val="22"/>
          <w:szCs w:val="22"/>
        </w:rPr>
        <w:t>Le board se trouve sur https://trello.com/schoolin1, la personne charger de le faire évoluer est Victor (administrateur). Le boar</w:t>
      </w:r>
      <w:r w:rsidR="00286297">
        <w:rPr>
          <w:rFonts w:asciiTheme="minorHAnsi" w:hAnsiTheme="minorHAnsi"/>
          <w:sz w:val="22"/>
          <w:szCs w:val="22"/>
        </w:rPr>
        <w:t>d évolue à selon l’avancer de l’équipe, chaque grande phase du projet  est divisée en 4 catégorie Valider/A Valider/En Cours/A Faire qui regroupe les actions à réaliser et leur avancement.</w:t>
      </w:r>
      <w:bookmarkStart w:id="5" w:name="_GoBack"/>
      <w:bookmarkEnd w:id="5"/>
    </w:p>
    <w:p w:rsidR="00BF2375" w:rsidRDefault="00BF2375" w:rsidP="00BF2375"/>
    <w:p w:rsidR="00B256AB" w:rsidRDefault="00DF2F1A" w:rsidP="00B256AB">
      <w:pPr>
        <w:pStyle w:val="Titre2"/>
      </w:pPr>
      <w:bookmarkStart w:id="6" w:name="_Toc415583637"/>
      <w:r>
        <w:t>Evaluation des charges et calendrier cible</w:t>
      </w:r>
      <w:bookmarkEnd w:id="6"/>
    </w:p>
    <w:p w:rsidR="00737414" w:rsidRDefault="00737414" w:rsidP="00737414">
      <w:pPr>
        <w:pStyle w:val="xmsolistparagraph"/>
        <w:ind w:left="720" w:hanging="360"/>
      </w:pPr>
      <w:r>
        <w:rPr>
          <w:rFonts w:ascii="Symbol" w:hAnsi="Symbol"/>
        </w:rPr>
        <w:t></w:t>
      </w:r>
      <w:r>
        <w:rPr>
          <w:sz w:val="14"/>
          <w:szCs w:val="14"/>
        </w:rPr>
        <w:t xml:space="preserve">         </w:t>
      </w:r>
      <w:r>
        <w:t>Itération 0 : le 27/10/2015</w:t>
      </w:r>
    </w:p>
    <w:p w:rsidR="00737414" w:rsidRDefault="00737414" w:rsidP="00737414">
      <w:pPr>
        <w:pStyle w:val="xmsolistparagraph"/>
        <w:ind w:left="720" w:hanging="360"/>
      </w:pPr>
      <w:r>
        <w:rPr>
          <w:rFonts w:ascii="Symbol" w:hAnsi="Symbol"/>
        </w:rPr>
        <w:t></w:t>
      </w:r>
      <w:r>
        <w:rPr>
          <w:sz w:val="14"/>
          <w:szCs w:val="14"/>
        </w:rPr>
        <w:t xml:space="preserve">         </w:t>
      </w:r>
      <w:r>
        <w:t>Itération 1 : le 23/11/2015</w:t>
      </w:r>
    </w:p>
    <w:p w:rsidR="00737414" w:rsidRDefault="00737414" w:rsidP="00737414">
      <w:pPr>
        <w:pStyle w:val="xmsolistparagraph"/>
        <w:ind w:left="720" w:hanging="360"/>
      </w:pPr>
      <w:r>
        <w:rPr>
          <w:rFonts w:ascii="Symbol" w:hAnsi="Symbol"/>
        </w:rPr>
        <w:t></w:t>
      </w:r>
      <w:r>
        <w:rPr>
          <w:sz w:val="14"/>
          <w:szCs w:val="14"/>
        </w:rPr>
        <w:t xml:space="preserve">         </w:t>
      </w:r>
      <w:r>
        <w:t>Itération 2 : le 14/12/2015</w:t>
      </w:r>
    </w:p>
    <w:p w:rsidR="00737414" w:rsidRDefault="00737414" w:rsidP="00737414">
      <w:pPr>
        <w:pStyle w:val="xmsolistparagraph"/>
        <w:ind w:left="720" w:hanging="360"/>
      </w:pPr>
      <w:r>
        <w:rPr>
          <w:rFonts w:ascii="Symbol" w:hAnsi="Symbol"/>
        </w:rPr>
        <w:t></w:t>
      </w:r>
      <w:r>
        <w:rPr>
          <w:sz w:val="14"/>
          <w:szCs w:val="14"/>
        </w:rPr>
        <w:t xml:space="preserve">         </w:t>
      </w:r>
      <w:r>
        <w:t>Itération 3 : le 18/01/2016</w:t>
      </w:r>
    </w:p>
    <w:p w:rsidR="00A82808" w:rsidRPr="00442C02" w:rsidRDefault="00A82808" w:rsidP="00A82808">
      <w:pPr>
        <w:pStyle w:val="NormalWeb"/>
        <w:rPr>
          <w:rFonts w:ascii="Calibri" w:hAnsi="Calibri"/>
          <w:sz w:val="22"/>
          <w:szCs w:val="22"/>
        </w:rPr>
      </w:pPr>
      <w:r w:rsidRPr="00442C02">
        <w:rPr>
          <w:rFonts w:ascii="Calibri" w:hAnsi="Calibri"/>
          <w:sz w:val="22"/>
          <w:szCs w:val="22"/>
        </w:rPr>
        <w:t xml:space="preserve">Jour homme 768h : 4 x 3 x4 x 16 </w:t>
      </w:r>
    </w:p>
    <w:p w:rsidR="00A82808" w:rsidRPr="00442C02" w:rsidRDefault="00442C02" w:rsidP="00A82808">
      <w:pPr>
        <w:pStyle w:val="NormalWeb"/>
        <w:rPr>
          <w:rFonts w:ascii="Calibri" w:hAnsi="Calibri"/>
          <w:sz w:val="22"/>
          <w:szCs w:val="22"/>
        </w:rPr>
      </w:pPr>
      <w:r>
        <w:rPr>
          <w:rFonts w:ascii="Calibri" w:hAnsi="Calibri"/>
          <w:sz w:val="22"/>
          <w:szCs w:val="22"/>
        </w:rPr>
        <w:t>S</w:t>
      </w:r>
      <w:r w:rsidR="00B73727">
        <w:rPr>
          <w:rFonts w:ascii="Calibri" w:hAnsi="Calibri"/>
          <w:sz w:val="22"/>
          <w:szCs w:val="22"/>
        </w:rPr>
        <w:t xml:space="preserve">oit 128 jours </w:t>
      </w:r>
      <w:r w:rsidR="00D2555D">
        <w:rPr>
          <w:rFonts w:ascii="Calibri" w:hAnsi="Calibri"/>
          <w:sz w:val="22"/>
          <w:szCs w:val="22"/>
        </w:rPr>
        <w:t>(Total</w:t>
      </w:r>
      <w:r w:rsidR="00A82808" w:rsidRPr="00442C02">
        <w:rPr>
          <w:rFonts w:ascii="Calibri" w:hAnsi="Calibri"/>
          <w:sz w:val="22"/>
          <w:szCs w:val="22"/>
        </w:rPr>
        <w:t xml:space="preserve">). </w:t>
      </w:r>
    </w:p>
    <w:p w:rsidR="00A82808" w:rsidRPr="00442C02" w:rsidRDefault="00A82808" w:rsidP="00A82808">
      <w:pPr>
        <w:pStyle w:val="NormalWeb"/>
        <w:rPr>
          <w:rFonts w:ascii="Calibri" w:hAnsi="Calibri"/>
          <w:sz w:val="22"/>
          <w:szCs w:val="22"/>
        </w:rPr>
      </w:pPr>
      <w:r w:rsidRPr="00442C02">
        <w:rPr>
          <w:rFonts w:ascii="Calibri" w:hAnsi="Calibri"/>
          <w:sz w:val="22"/>
          <w:szCs w:val="22"/>
        </w:rPr>
        <w:t xml:space="preserve">Soit 24 jours par personne. </w:t>
      </w:r>
    </w:p>
    <w:p w:rsidR="00FC62A9" w:rsidRDefault="00FC62A9" w:rsidP="00FC62A9"/>
    <w:p w:rsidR="00FC62A9" w:rsidRDefault="00FC62A9" w:rsidP="00FC62A9">
      <w:pPr>
        <w:pStyle w:val="Titre2"/>
      </w:pPr>
      <w:bookmarkStart w:id="7" w:name="_Toc415583638"/>
      <w:r>
        <w:t>Planification initiale</w:t>
      </w:r>
      <w:bookmarkEnd w:id="7"/>
    </w:p>
    <w:p w:rsidR="00442C02" w:rsidRPr="00442C02" w:rsidRDefault="00442C02" w:rsidP="00442C02"/>
    <w:p w:rsidR="00A82808" w:rsidRDefault="00A82808" w:rsidP="00A82808">
      <w:r>
        <w:t>-Itération</w:t>
      </w:r>
      <w:r w:rsidR="00737414">
        <w:t xml:space="preserve"> (0) </w:t>
      </w:r>
      <w:r>
        <w:t xml:space="preserve"> de lancement de projet: </w:t>
      </w:r>
    </w:p>
    <w:p w:rsidR="00A82808" w:rsidRDefault="00A82808" w:rsidP="00737414">
      <w:pPr>
        <w:ind w:firstLine="708"/>
      </w:pPr>
      <w:r>
        <w:t>-Livrer des documents avant-projet</w:t>
      </w:r>
    </w:p>
    <w:p w:rsidR="00A82808" w:rsidRDefault="00A82808" w:rsidP="00A82808">
      <w:r>
        <w:t>-Itération 1 :</w:t>
      </w:r>
    </w:p>
    <w:p w:rsidR="00A82808" w:rsidRDefault="00A82808" w:rsidP="00A82808">
      <w:r>
        <w:tab/>
        <w:t>-Création d’une école</w:t>
      </w:r>
    </w:p>
    <w:p w:rsidR="00B3220C" w:rsidRPr="00A82808" w:rsidRDefault="00A10C67" w:rsidP="001728FD">
      <w:r>
        <w:tab/>
        <w:t>-Gestion du</w:t>
      </w:r>
      <w:r w:rsidR="00A82808">
        <w:t xml:space="preserve"> budget</w:t>
      </w:r>
      <w:r w:rsidR="00B3220C">
        <w:br w:type="page"/>
      </w:r>
    </w:p>
    <w:p w:rsidR="002E0DA8" w:rsidRDefault="002E0DA8" w:rsidP="002E0DA8">
      <w:pPr>
        <w:pStyle w:val="Titre2"/>
      </w:pPr>
      <w:bookmarkStart w:id="8" w:name="_Toc415583639"/>
      <w:r>
        <w:lastRenderedPageBreak/>
        <w:t>Gestion du reporting</w:t>
      </w:r>
      <w:bookmarkEnd w:id="8"/>
    </w:p>
    <w:p w:rsidR="00A82808" w:rsidRDefault="00A82808" w:rsidP="00A82808">
      <w:pPr>
        <w:rPr>
          <w:rFonts w:ascii="Calibri" w:eastAsia="Calibri" w:hAnsi="Calibri" w:cs="Calibri"/>
          <w:color w:val="000000" w:themeColor="text1"/>
        </w:rPr>
      </w:pPr>
    </w:p>
    <w:p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Chaque personne devra informer les personnes concernées (cela inclus toujours</w:t>
      </w:r>
      <w:r w:rsidRPr="00A82808">
        <w:rPr>
          <w:rFonts w:ascii="Calibri" w:eastAsia="Calibri" w:hAnsi="Calibri" w:cs="Calibri"/>
          <w:b/>
          <w:color w:val="000000" w:themeColor="text1"/>
        </w:rPr>
        <w:t xml:space="preserve"> </w:t>
      </w:r>
      <w:r w:rsidRPr="00A82808">
        <w:rPr>
          <w:rFonts w:ascii="Calibri" w:eastAsia="Calibri" w:hAnsi="Calibri" w:cs="Calibri"/>
          <w:color w:val="000000" w:themeColor="text1"/>
        </w:rPr>
        <w:t>le chef de</w:t>
      </w:r>
    </w:p>
    <w:p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projet Victor André) de son avancés dans le projet via les outils de communication</w:t>
      </w:r>
    </w:p>
    <w:p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 xml:space="preserve"> tel que :</w:t>
      </w:r>
    </w:p>
    <w:p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ab/>
        <w:t>-</w:t>
      </w:r>
      <w:r w:rsidRPr="00A82808">
        <w:rPr>
          <w:rFonts w:ascii="Calibri" w:eastAsia="Calibri" w:hAnsi="Calibri" w:cs="Calibri"/>
          <w:b/>
          <w:color w:val="000000" w:themeColor="text1"/>
        </w:rPr>
        <w:t>Trello</w:t>
      </w:r>
      <w:r w:rsidRPr="00A82808">
        <w:rPr>
          <w:rFonts w:ascii="Calibri" w:eastAsia="Calibri" w:hAnsi="Calibri" w:cs="Calibri"/>
          <w:color w:val="000000" w:themeColor="text1"/>
        </w:rPr>
        <w:t xml:space="preserve"> qui sera tenue à jour à chaque fin de tache (Contiendra toute sorte de fichier)</w:t>
      </w:r>
    </w:p>
    <w:p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ab/>
        <w:t>-Les</w:t>
      </w:r>
      <w:r w:rsidRPr="00A82808">
        <w:rPr>
          <w:rFonts w:ascii="Calibri" w:eastAsia="Calibri" w:hAnsi="Calibri" w:cs="Calibri"/>
          <w:b/>
          <w:color w:val="000000" w:themeColor="text1"/>
        </w:rPr>
        <w:t xml:space="preserve"> Mail</w:t>
      </w:r>
      <w:r w:rsidRPr="00A82808">
        <w:rPr>
          <w:rFonts w:ascii="Calibri" w:eastAsia="Calibri" w:hAnsi="Calibri" w:cs="Calibri"/>
          <w:color w:val="000000" w:themeColor="text1"/>
        </w:rPr>
        <w:t xml:space="preserve"> pour les informations importantes (Tout type de fichier seront envoyé)</w:t>
      </w:r>
    </w:p>
    <w:p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ab/>
        <w:t>-</w:t>
      </w:r>
      <w:r w:rsidRPr="00A82808">
        <w:rPr>
          <w:rFonts w:ascii="Calibri" w:eastAsia="Calibri" w:hAnsi="Calibri" w:cs="Calibri"/>
          <w:b/>
          <w:color w:val="000000" w:themeColor="text1"/>
        </w:rPr>
        <w:t>Hugo</w:t>
      </w:r>
      <w:r w:rsidRPr="00A82808">
        <w:rPr>
          <w:rFonts w:ascii="Calibri" w:eastAsia="Calibri" w:hAnsi="Calibri" w:cs="Calibri"/>
          <w:color w:val="000000" w:themeColor="text1"/>
        </w:rPr>
        <w:t xml:space="preserve"> qui contiendra tous les fichiers important liés au projet (Documents texte et sources)</w:t>
      </w:r>
    </w:p>
    <w:p w:rsidR="00A82808" w:rsidRPr="00A82808" w:rsidRDefault="00A82808" w:rsidP="00A82808">
      <w:pPr>
        <w:rPr>
          <w:rFonts w:ascii="Calibri" w:eastAsia="Calibri" w:hAnsi="Calibri" w:cs="Calibri"/>
          <w:color w:val="000000" w:themeColor="text1"/>
        </w:rPr>
      </w:pPr>
      <w:r w:rsidRPr="00A82808">
        <w:rPr>
          <w:rFonts w:ascii="Calibri" w:eastAsia="Calibri" w:hAnsi="Calibri" w:cs="Calibri"/>
          <w:color w:val="000000" w:themeColor="text1"/>
        </w:rPr>
        <w:tab/>
        <w:t>-</w:t>
      </w:r>
      <w:r w:rsidRPr="00A82808">
        <w:rPr>
          <w:rFonts w:ascii="Calibri" w:eastAsia="Calibri" w:hAnsi="Calibri" w:cs="Calibri"/>
          <w:b/>
          <w:color w:val="000000" w:themeColor="text1"/>
        </w:rPr>
        <w:t>Git</w:t>
      </w:r>
      <w:r w:rsidRPr="00A82808">
        <w:rPr>
          <w:rFonts w:ascii="Calibri" w:eastAsia="Calibri" w:hAnsi="Calibri" w:cs="Calibri"/>
          <w:color w:val="000000" w:themeColor="text1"/>
        </w:rPr>
        <w:t xml:space="preserve"> pour tous les codes source du projet (Code source)</w:t>
      </w:r>
    </w:p>
    <w:p w:rsidR="000B7930" w:rsidRDefault="00A82808">
      <w:pPr>
        <w:rPr>
          <w:rFonts w:ascii="Calibri" w:eastAsia="Calibri" w:hAnsi="Calibri" w:cs="Calibri"/>
          <w:color w:val="000000" w:themeColor="text1"/>
        </w:rPr>
      </w:pPr>
      <w:r w:rsidRPr="00A82808">
        <w:rPr>
          <w:rFonts w:ascii="Calibri" w:eastAsia="Calibri" w:hAnsi="Calibri" w:cs="Calibri"/>
          <w:color w:val="000000" w:themeColor="text1"/>
        </w:rPr>
        <w:t xml:space="preserve">Le suiveur aura bien entendue axer a tout c’est outil de communication il pourra donc être </w:t>
      </w:r>
      <w:proofErr w:type="spellStart"/>
      <w:r w:rsidRPr="00A82808">
        <w:rPr>
          <w:rFonts w:ascii="Calibri" w:eastAsia="Calibri" w:hAnsi="Calibri" w:cs="Calibri"/>
          <w:color w:val="000000" w:themeColor="text1"/>
        </w:rPr>
        <w:t>a</w:t>
      </w:r>
      <w:proofErr w:type="spellEnd"/>
      <w:r w:rsidRPr="00A82808">
        <w:rPr>
          <w:rFonts w:ascii="Calibri" w:eastAsia="Calibri" w:hAnsi="Calibri" w:cs="Calibri"/>
          <w:color w:val="000000" w:themeColor="text1"/>
        </w:rPr>
        <w:t xml:space="preserve"> tout moment informé de l’avancée du projet.</w:t>
      </w:r>
    </w:p>
    <w:p w:rsidR="00A82808" w:rsidRPr="00A82808" w:rsidRDefault="00A82808">
      <w:pPr>
        <w:rPr>
          <w:rStyle w:val="Titre3Car"/>
          <w:rFonts w:ascii="Calibri" w:eastAsia="Calibri" w:hAnsi="Calibri" w:cs="Calibri"/>
          <w:b w:val="0"/>
          <w:bCs w:val="0"/>
          <w:color w:val="000000" w:themeColor="text1"/>
        </w:rPr>
      </w:pPr>
    </w:p>
    <w:p w:rsidR="00B2245E" w:rsidRPr="00B2245E" w:rsidRDefault="00B2245E" w:rsidP="00B2245E">
      <w:pPr>
        <w:pStyle w:val="Titre2"/>
        <w:rPr>
          <w:rStyle w:val="Titre3Car"/>
          <w:b/>
          <w:bCs/>
        </w:rPr>
      </w:pPr>
      <w:bookmarkStart w:id="9" w:name="_Toc415583640"/>
      <w:r w:rsidRPr="00B2245E">
        <w:rPr>
          <w:rStyle w:val="Titre3Car"/>
          <w:b/>
          <w:bCs/>
        </w:rPr>
        <w:t>Gestion des relations</w:t>
      </w:r>
      <w:r w:rsidR="007D12ED">
        <w:rPr>
          <w:rStyle w:val="Titre3Car"/>
          <w:b/>
          <w:bCs/>
        </w:rPr>
        <w:t xml:space="preserve"> </w:t>
      </w:r>
      <w:r w:rsidR="00631928">
        <w:rPr>
          <w:rStyle w:val="Titre3Car"/>
          <w:b/>
          <w:bCs/>
        </w:rPr>
        <w:t>avec les parties prenantes</w:t>
      </w:r>
      <w:bookmarkEnd w:id="9"/>
    </w:p>
    <w:p w:rsidR="00A82808" w:rsidRDefault="00A82808" w:rsidP="00A82808"/>
    <w:p w:rsidR="00A82808" w:rsidRDefault="00A82808" w:rsidP="00A82808">
      <w:pPr>
        <w:spacing w:after="0" w:line="240" w:lineRule="auto"/>
        <w:rPr>
          <w:rFonts w:ascii="Calibri" w:eastAsia="Calibri" w:hAnsi="Calibri" w:cs="Calibri"/>
          <w:color w:val="000000"/>
        </w:rPr>
      </w:pPr>
      <w:r>
        <w:rPr>
          <w:rFonts w:ascii="Calibri" w:eastAsia="Calibri" w:hAnsi="Calibri" w:cs="Calibri"/>
          <w:color w:val="000000"/>
        </w:rPr>
        <w:t>L'équipe de projet et le chef de projet communiquent par des réunions physiques une fois par semaine pour faire le point sur l'avancement du projet. Le chef de projet mène la réunion de bout en bout, recueillant les remarques de chacun des membres de l'équipe. Un membre de l'équipe différent à chaque réunion se charge de la mise à jour des documents si besoin est. </w:t>
      </w:r>
    </w:p>
    <w:p w:rsidR="00A82808" w:rsidRDefault="00A82808" w:rsidP="00A82808">
      <w:pPr>
        <w:spacing w:after="0" w:line="240" w:lineRule="auto"/>
        <w:rPr>
          <w:rFonts w:ascii="Calibri" w:eastAsia="Calibri" w:hAnsi="Calibri" w:cs="Calibri"/>
          <w:color w:val="000000"/>
          <w:sz w:val="12"/>
        </w:rPr>
      </w:pPr>
    </w:p>
    <w:p w:rsidR="00B2400A" w:rsidRDefault="00A82808" w:rsidP="00A82808">
      <w:pPr>
        <w:spacing w:after="0" w:line="240" w:lineRule="auto"/>
        <w:rPr>
          <w:rFonts w:ascii="Calibri" w:eastAsia="Calibri" w:hAnsi="Calibri" w:cs="Calibri"/>
          <w:color w:val="000000"/>
        </w:rPr>
      </w:pPr>
      <w:r>
        <w:rPr>
          <w:rFonts w:ascii="Calibri" w:eastAsia="Calibri" w:hAnsi="Calibri" w:cs="Calibri"/>
          <w:color w:val="000000"/>
        </w:rPr>
        <w:t>L'équipe communique avec son suiveur via des réunions physiques pendant les cours ou par mail, si une difficulté apparaît. </w:t>
      </w:r>
    </w:p>
    <w:p w:rsidR="00A82808" w:rsidRPr="00A82808" w:rsidRDefault="00A82808" w:rsidP="00A82808">
      <w:pPr>
        <w:spacing w:after="0" w:line="240" w:lineRule="auto"/>
        <w:rPr>
          <w:rStyle w:val="Titre3Car"/>
          <w:rFonts w:ascii="Calibri" w:eastAsia="Calibri" w:hAnsi="Calibri" w:cs="Calibri"/>
          <w:b w:val="0"/>
          <w:bCs w:val="0"/>
          <w:color w:val="000000"/>
        </w:rPr>
      </w:pPr>
    </w:p>
    <w:p w:rsidR="001F0BF1" w:rsidRDefault="001F0BF1" w:rsidP="001F0BF1">
      <w:pPr>
        <w:pStyle w:val="Titre2"/>
        <w:rPr>
          <w:rStyle w:val="Titre3Car"/>
          <w:b/>
          <w:bCs/>
        </w:rPr>
      </w:pPr>
      <w:bookmarkStart w:id="10" w:name="_Toc415583641"/>
      <w:r w:rsidRPr="001F0BF1">
        <w:rPr>
          <w:rStyle w:val="Titre3Car"/>
          <w:b/>
          <w:bCs/>
        </w:rPr>
        <w:t>Gestion de la documentation</w:t>
      </w:r>
      <w:bookmarkEnd w:id="10"/>
    </w:p>
    <w:p w:rsidR="00442C02" w:rsidRPr="00442C02" w:rsidRDefault="00442C02" w:rsidP="00442C02"/>
    <w:p w:rsidR="00442C02" w:rsidRPr="00442C02" w:rsidRDefault="00442C02" w:rsidP="00442C02">
      <w:pPr>
        <w:keepLines/>
        <w:tabs>
          <w:tab w:val="left" w:pos="0"/>
          <w:tab w:val="center" w:pos="4536"/>
        </w:tabs>
        <w:spacing w:line="360" w:lineRule="auto"/>
        <w:ind w:right="-17"/>
        <w:jc w:val="both"/>
        <w:rPr>
          <w:rFonts w:ascii="Calibri" w:hAnsi="Calibri"/>
        </w:rPr>
      </w:pPr>
      <w:r w:rsidRPr="00442C02">
        <w:rPr>
          <w:rFonts w:ascii="Calibri" w:hAnsi="Calibri"/>
        </w:rPr>
        <w:t xml:space="preserve">La documentation d’un projet  a une importance primordiale : c’est l’outil de communication entre les membres de l’équipe et les intervenants </w:t>
      </w:r>
      <w:proofErr w:type="gramStart"/>
      <w:r w:rsidRPr="00442C02">
        <w:rPr>
          <w:rFonts w:ascii="Calibri" w:hAnsi="Calibri"/>
        </w:rPr>
        <w:t>extérieurs(</w:t>
      </w:r>
      <w:proofErr w:type="gramEnd"/>
      <w:r w:rsidRPr="00442C02">
        <w:rPr>
          <w:rFonts w:ascii="Calibri" w:hAnsi="Calibri"/>
        </w:rPr>
        <w:t>membre des instances de pilotage, chef  de projet, utilisateurs, etc…).Elle assure la pérennité des informations au sein du projet.</w:t>
      </w:r>
    </w:p>
    <w:p w:rsidR="00442C02" w:rsidRDefault="00442C02" w:rsidP="00442C02">
      <w:pPr>
        <w:keepLines/>
        <w:tabs>
          <w:tab w:val="left" w:pos="0"/>
          <w:tab w:val="center" w:pos="4536"/>
        </w:tabs>
        <w:spacing w:line="360" w:lineRule="auto"/>
        <w:ind w:right="-17"/>
        <w:jc w:val="both"/>
        <w:rPr>
          <w:rFonts w:ascii="Calibri" w:hAnsi="Calibri"/>
        </w:rPr>
      </w:pPr>
      <w:r w:rsidRPr="00442C02">
        <w:rPr>
          <w:rFonts w:ascii="Calibri" w:hAnsi="Calibri"/>
        </w:rPr>
        <w:t>Afin d’organiser la gestion de la documentation produit par projet, il convient au préalable d’identifier  tous les types de documents  relatifs aux diverses étapes d’un projet.  Nous nous sommes mis d’accord sur différents règles à respecter.</w:t>
      </w:r>
    </w:p>
    <w:p w:rsidR="00442C02" w:rsidRDefault="00442C02" w:rsidP="00442C02">
      <w:pPr>
        <w:keepLines/>
        <w:tabs>
          <w:tab w:val="left" w:pos="0"/>
          <w:tab w:val="center" w:pos="4536"/>
        </w:tabs>
        <w:spacing w:line="360" w:lineRule="auto"/>
        <w:ind w:right="-17"/>
        <w:jc w:val="both"/>
        <w:rPr>
          <w:rFonts w:ascii="Calibri" w:hAnsi="Calibri"/>
        </w:rPr>
      </w:pPr>
    </w:p>
    <w:p w:rsidR="00442C02" w:rsidRDefault="00442C02" w:rsidP="00442C02">
      <w:pPr>
        <w:keepLines/>
        <w:tabs>
          <w:tab w:val="left" w:pos="0"/>
          <w:tab w:val="center" w:pos="4536"/>
        </w:tabs>
        <w:spacing w:line="360" w:lineRule="auto"/>
        <w:ind w:right="-17"/>
        <w:jc w:val="both"/>
        <w:rPr>
          <w:rFonts w:ascii="Calibri" w:hAnsi="Calibri"/>
        </w:rPr>
      </w:pPr>
    </w:p>
    <w:p w:rsidR="00442C02" w:rsidRDefault="00442C02" w:rsidP="00442C02">
      <w:pPr>
        <w:keepLines/>
        <w:tabs>
          <w:tab w:val="left" w:pos="0"/>
          <w:tab w:val="center" w:pos="4536"/>
        </w:tabs>
        <w:spacing w:line="360" w:lineRule="auto"/>
        <w:ind w:right="-17"/>
        <w:jc w:val="both"/>
        <w:rPr>
          <w:rFonts w:ascii="Calibri" w:hAnsi="Calibri"/>
        </w:rPr>
      </w:pPr>
    </w:p>
    <w:p w:rsidR="00442C02" w:rsidRPr="00442C02" w:rsidRDefault="00442C02" w:rsidP="00442C02">
      <w:pPr>
        <w:keepLines/>
        <w:tabs>
          <w:tab w:val="left" w:pos="0"/>
          <w:tab w:val="center" w:pos="4536"/>
        </w:tabs>
        <w:spacing w:line="360" w:lineRule="auto"/>
        <w:ind w:right="-17"/>
        <w:jc w:val="both"/>
        <w:rPr>
          <w:rFonts w:ascii="Calibri" w:hAnsi="Calibri"/>
        </w:rPr>
      </w:pPr>
      <w:r w:rsidRPr="00442C02">
        <w:rPr>
          <w:rFonts w:ascii="Calibri" w:hAnsi="Calibri"/>
        </w:rPr>
        <w:lastRenderedPageBreak/>
        <w:t>Ces règles s’articulent autour de plusieurs thèmes. Les plus courants sont :</w:t>
      </w:r>
    </w:p>
    <w:p w:rsidR="00442C02" w:rsidRPr="00442C02" w:rsidRDefault="00442C02" w:rsidP="00442C02">
      <w:pPr>
        <w:numPr>
          <w:ilvl w:val="0"/>
          <w:numId w:val="13"/>
        </w:numPr>
        <w:tabs>
          <w:tab w:val="left" w:pos="284"/>
        </w:tabs>
        <w:spacing w:line="360" w:lineRule="auto"/>
        <w:ind w:left="284" w:hanging="284"/>
        <w:jc w:val="both"/>
        <w:rPr>
          <w:rFonts w:ascii="Calibri" w:hAnsi="Calibri"/>
        </w:rPr>
      </w:pPr>
      <w:r w:rsidRPr="00442C02">
        <w:rPr>
          <w:rFonts w:ascii="Calibri" w:hAnsi="Calibri"/>
        </w:rPr>
        <w:t>La dénomination et l’organisation  des fichiers  du code source ;</w:t>
      </w:r>
    </w:p>
    <w:p w:rsidR="00442C02" w:rsidRPr="00442C02" w:rsidRDefault="00442C02" w:rsidP="00442C02">
      <w:pPr>
        <w:numPr>
          <w:ilvl w:val="0"/>
          <w:numId w:val="13"/>
        </w:numPr>
        <w:tabs>
          <w:tab w:val="left" w:pos="284"/>
        </w:tabs>
        <w:spacing w:line="360" w:lineRule="auto"/>
        <w:ind w:left="284" w:hanging="284"/>
        <w:jc w:val="both"/>
        <w:rPr>
          <w:rFonts w:ascii="Calibri" w:hAnsi="Calibri"/>
        </w:rPr>
      </w:pPr>
      <w:r w:rsidRPr="00442C02">
        <w:rPr>
          <w:rFonts w:ascii="Calibri" w:hAnsi="Calibri"/>
        </w:rPr>
        <w:t>Le style d’identification ;</w:t>
      </w:r>
    </w:p>
    <w:p w:rsidR="00442C02" w:rsidRPr="00442C02" w:rsidRDefault="00442C02" w:rsidP="00442C02">
      <w:pPr>
        <w:numPr>
          <w:ilvl w:val="0"/>
          <w:numId w:val="13"/>
        </w:numPr>
        <w:tabs>
          <w:tab w:val="left" w:pos="284"/>
        </w:tabs>
        <w:spacing w:line="360" w:lineRule="auto"/>
        <w:ind w:left="284" w:hanging="284"/>
        <w:jc w:val="both"/>
        <w:rPr>
          <w:rFonts w:ascii="Calibri" w:hAnsi="Calibri"/>
        </w:rPr>
      </w:pPr>
      <w:r w:rsidRPr="00442C02">
        <w:rPr>
          <w:rFonts w:ascii="Calibri" w:hAnsi="Calibri"/>
        </w:rPr>
        <w:t>Les conventions de dénomination ou règle de nommage ;</w:t>
      </w:r>
    </w:p>
    <w:p w:rsidR="00442C02" w:rsidRPr="00442C02" w:rsidRDefault="00442C02" w:rsidP="00442C02">
      <w:pPr>
        <w:numPr>
          <w:ilvl w:val="0"/>
          <w:numId w:val="13"/>
        </w:numPr>
        <w:tabs>
          <w:tab w:val="left" w:pos="284"/>
        </w:tabs>
        <w:spacing w:line="360" w:lineRule="auto"/>
        <w:ind w:left="284" w:hanging="284"/>
        <w:jc w:val="both"/>
        <w:rPr>
          <w:rFonts w:ascii="Calibri" w:hAnsi="Calibri"/>
        </w:rPr>
      </w:pPr>
      <w:r w:rsidRPr="00442C02">
        <w:rPr>
          <w:rFonts w:ascii="Calibri" w:hAnsi="Calibri"/>
        </w:rPr>
        <w:t>Les commentaires et documentations du code source ;</w:t>
      </w:r>
    </w:p>
    <w:p w:rsidR="00442C02" w:rsidRPr="00442C02" w:rsidRDefault="00442C02" w:rsidP="00442C02">
      <w:pPr>
        <w:numPr>
          <w:ilvl w:val="0"/>
          <w:numId w:val="13"/>
        </w:numPr>
        <w:tabs>
          <w:tab w:val="left" w:pos="284"/>
        </w:tabs>
        <w:spacing w:line="360" w:lineRule="auto"/>
        <w:ind w:left="284" w:hanging="284"/>
        <w:jc w:val="both"/>
        <w:rPr>
          <w:rFonts w:ascii="Calibri" w:hAnsi="Calibri"/>
        </w:rPr>
      </w:pPr>
      <w:r w:rsidRPr="00442C02">
        <w:rPr>
          <w:rFonts w:ascii="Calibri" w:hAnsi="Calibri"/>
        </w:rPr>
        <w:t>Les recommandations sur la déclaration des variables ;</w:t>
      </w:r>
    </w:p>
    <w:p w:rsidR="00442C02" w:rsidRDefault="00442C02" w:rsidP="00442C02">
      <w:pPr>
        <w:numPr>
          <w:ilvl w:val="0"/>
          <w:numId w:val="13"/>
        </w:numPr>
        <w:tabs>
          <w:tab w:val="left" w:pos="284"/>
        </w:tabs>
        <w:spacing w:line="360" w:lineRule="auto"/>
        <w:ind w:left="284" w:hanging="284"/>
        <w:jc w:val="both"/>
        <w:rPr>
          <w:rFonts w:ascii="Calibri" w:hAnsi="Calibri"/>
        </w:rPr>
      </w:pPr>
      <w:r w:rsidRPr="00442C02">
        <w:rPr>
          <w:rFonts w:ascii="Calibri" w:hAnsi="Calibri"/>
        </w:rPr>
        <w:t>Les recommandations sur l’écriture des instructions, des structures  de contrôle et l’usage des parenthèses dans les expressions.</w:t>
      </w:r>
    </w:p>
    <w:p w:rsidR="00442C02" w:rsidRPr="00442C02" w:rsidRDefault="00442C02" w:rsidP="00442C02">
      <w:pPr>
        <w:tabs>
          <w:tab w:val="left" w:pos="284"/>
        </w:tabs>
        <w:spacing w:line="360" w:lineRule="auto"/>
        <w:ind w:left="720"/>
        <w:jc w:val="both"/>
        <w:rPr>
          <w:rFonts w:ascii="Calibri" w:hAnsi="Calibri"/>
        </w:rPr>
      </w:pPr>
      <w:r w:rsidRPr="00442C02">
        <w:rPr>
          <w:rFonts w:ascii="Calibri" w:hAnsi="Calibri"/>
        </w:rPr>
        <w:t>D’où, ces règles se déclinent comme suit :</w:t>
      </w:r>
    </w:p>
    <w:p w:rsidR="00442C02" w:rsidRPr="00442C02" w:rsidRDefault="00442C02" w:rsidP="00442C02">
      <w:pPr>
        <w:numPr>
          <w:ilvl w:val="0"/>
          <w:numId w:val="14"/>
        </w:numPr>
        <w:tabs>
          <w:tab w:val="left" w:pos="567"/>
        </w:tabs>
        <w:spacing w:line="360" w:lineRule="auto"/>
        <w:ind w:left="568" w:hanging="284"/>
        <w:jc w:val="both"/>
        <w:rPr>
          <w:rFonts w:ascii="Calibri" w:hAnsi="Calibri"/>
          <w:b/>
        </w:rPr>
      </w:pPr>
      <w:r w:rsidRPr="00442C02">
        <w:rPr>
          <w:rFonts w:ascii="Calibri" w:hAnsi="Calibri"/>
          <w:b/>
        </w:rPr>
        <w:t>Les règles facilitant  la maintenance du code :</w:t>
      </w:r>
    </w:p>
    <w:p w:rsidR="00442C02" w:rsidRPr="00442C02" w:rsidRDefault="00442C02" w:rsidP="00442C02">
      <w:pPr>
        <w:numPr>
          <w:ilvl w:val="0"/>
          <w:numId w:val="13"/>
        </w:numPr>
        <w:tabs>
          <w:tab w:val="left" w:pos="284"/>
        </w:tabs>
        <w:spacing w:line="360" w:lineRule="auto"/>
        <w:ind w:left="284" w:hanging="284"/>
        <w:jc w:val="both"/>
        <w:rPr>
          <w:rFonts w:ascii="Calibri" w:hAnsi="Calibri"/>
        </w:rPr>
      </w:pPr>
      <w:r w:rsidRPr="00442C02">
        <w:rPr>
          <w:rFonts w:ascii="Calibri" w:hAnsi="Calibri"/>
        </w:rPr>
        <w:t>Les identificateurs  des constantes doivent être composés de  MAJUSCULES  ou  de caractères soulignés.</w:t>
      </w:r>
    </w:p>
    <w:p w:rsidR="00442C02" w:rsidRPr="00442C02" w:rsidRDefault="00442C02" w:rsidP="00442C02">
      <w:pPr>
        <w:numPr>
          <w:ilvl w:val="0"/>
          <w:numId w:val="13"/>
        </w:numPr>
        <w:tabs>
          <w:tab w:val="left" w:pos="284"/>
        </w:tabs>
        <w:spacing w:line="360" w:lineRule="auto"/>
        <w:ind w:left="284" w:hanging="284"/>
        <w:jc w:val="both"/>
        <w:rPr>
          <w:rFonts w:ascii="Calibri" w:hAnsi="Calibri"/>
        </w:rPr>
      </w:pPr>
      <w:r w:rsidRPr="00442C02">
        <w:rPr>
          <w:rFonts w:ascii="Calibri" w:hAnsi="Calibri"/>
        </w:rPr>
        <w:t xml:space="preserve">Les  identificateurs de classes doivent être écrits en CamelCase </w:t>
      </w:r>
      <w:proofErr w:type="gramStart"/>
      <w:r w:rsidRPr="00442C02">
        <w:rPr>
          <w:rFonts w:ascii="Calibri" w:hAnsi="Calibri"/>
        </w:rPr>
        <w:t>( (</w:t>
      </w:r>
      <w:proofErr w:type="gramEnd"/>
      <w:r w:rsidRPr="00442C02">
        <w:rPr>
          <w:rFonts w:ascii="Calibri" w:hAnsi="Calibri"/>
        </w:rPr>
        <w:t>littéralement : « casse de chameau »). C’est un terme anglais utilisé dans l'informatique. Elle est une pratique qui consiste à écrire un ensemble de mots en mettant en majuscule la première lettre des mots liés.</w:t>
      </w:r>
    </w:p>
    <w:p w:rsidR="00442C02" w:rsidRPr="00442C02" w:rsidRDefault="00442C02" w:rsidP="00442C02">
      <w:pPr>
        <w:numPr>
          <w:ilvl w:val="0"/>
          <w:numId w:val="13"/>
        </w:numPr>
        <w:tabs>
          <w:tab w:val="left" w:pos="284"/>
        </w:tabs>
        <w:spacing w:line="360" w:lineRule="auto"/>
        <w:ind w:left="284" w:hanging="284"/>
        <w:jc w:val="both"/>
        <w:rPr>
          <w:rFonts w:ascii="Calibri" w:hAnsi="Calibri"/>
        </w:rPr>
      </w:pPr>
      <w:r w:rsidRPr="00442C02">
        <w:rPr>
          <w:rFonts w:ascii="Calibri" w:hAnsi="Calibri"/>
        </w:rPr>
        <w:t xml:space="preserve">Les identificateurs des méthodes doivent être </w:t>
      </w:r>
      <w:proofErr w:type="gramStart"/>
      <w:r w:rsidRPr="00442C02">
        <w:rPr>
          <w:rFonts w:ascii="Calibri" w:hAnsi="Calibri"/>
        </w:rPr>
        <w:t>écrites</w:t>
      </w:r>
      <w:proofErr w:type="gramEnd"/>
      <w:r w:rsidRPr="00442C02">
        <w:rPr>
          <w:rFonts w:ascii="Calibri" w:hAnsi="Calibri"/>
        </w:rPr>
        <w:t xml:space="preserve"> en Camelcase en commençant par une lettre  </w:t>
      </w:r>
      <w:r w:rsidR="009B4D27" w:rsidRPr="00442C02">
        <w:rPr>
          <w:rFonts w:ascii="Calibri" w:hAnsi="Calibri"/>
        </w:rPr>
        <w:t>minuscule</w:t>
      </w:r>
      <w:r w:rsidRPr="00442C02">
        <w:rPr>
          <w:rFonts w:ascii="Calibri" w:hAnsi="Calibri"/>
        </w:rPr>
        <w:t>.</w:t>
      </w:r>
    </w:p>
    <w:p w:rsidR="00442C02" w:rsidRPr="00442C02" w:rsidRDefault="00442C02" w:rsidP="00442C02">
      <w:pPr>
        <w:tabs>
          <w:tab w:val="left" w:pos="284"/>
        </w:tabs>
        <w:spacing w:line="360" w:lineRule="auto"/>
        <w:jc w:val="both"/>
        <w:rPr>
          <w:rFonts w:ascii="Calibri" w:hAnsi="Calibri"/>
        </w:rPr>
      </w:pPr>
      <w:r w:rsidRPr="00442C02">
        <w:rPr>
          <w:rFonts w:ascii="Calibri" w:hAnsi="Calibri"/>
        </w:rPr>
        <w:br/>
        <w:t xml:space="preserve">                 Après  avoir réalisé les livrables attendus  tel que les aspects d’utilisation, les aspects conceptuels et méthodologiques qui seront mieux détaillés un peu  plus bas </w:t>
      </w:r>
      <w:r w:rsidRPr="00442C02">
        <w:rPr>
          <w:rFonts w:ascii="Calibri" w:hAnsi="Calibri"/>
        </w:rPr>
        <w:br/>
        <w:t xml:space="preserve">                 Nous mettrons les différentes taches réalisées sur Trello qui est basé sur une organisation des projets en planches listant des cartes, chacune représentant des tâches. Les cartes sont assignables à des utilisateurs et sont mobiles d'une planche à l'autre, traduisant leur avancement. Pour que l’ensemble de l’équipe ait une idée sur le travail de chaque membre du groupe.</w:t>
      </w:r>
    </w:p>
    <w:p w:rsidR="00442C02" w:rsidRPr="00442C02" w:rsidRDefault="00442C02" w:rsidP="00442C02">
      <w:pPr>
        <w:tabs>
          <w:tab w:val="left" w:pos="284"/>
        </w:tabs>
        <w:spacing w:line="360" w:lineRule="auto"/>
        <w:jc w:val="both"/>
        <w:rPr>
          <w:rFonts w:ascii="Calibri" w:hAnsi="Calibri"/>
        </w:rPr>
      </w:pPr>
      <w:r w:rsidRPr="00442C02">
        <w:rPr>
          <w:rFonts w:ascii="Calibri" w:hAnsi="Calibri"/>
        </w:rPr>
        <w:tab/>
      </w:r>
      <w:r w:rsidRPr="00442C02">
        <w:rPr>
          <w:rFonts w:ascii="Calibri" w:hAnsi="Calibri"/>
        </w:rPr>
        <w:tab/>
        <w:t xml:space="preserve">     A chaque fin de tache, nous mettrons les documents sur le serveur </w:t>
      </w:r>
      <w:proofErr w:type="spellStart"/>
      <w:r w:rsidRPr="00442C02">
        <w:rPr>
          <w:rFonts w:ascii="Calibri" w:hAnsi="Calibri"/>
        </w:rPr>
        <w:t>Hugo.Nous</w:t>
      </w:r>
      <w:proofErr w:type="spellEnd"/>
      <w:r w:rsidRPr="00442C02">
        <w:rPr>
          <w:rFonts w:ascii="Calibri" w:hAnsi="Calibri"/>
        </w:rPr>
        <w:t xml:space="preserve"> utiliserons git qui nous permettra de mieux gérer l’évolution du projet. Pour ce faire, Git possède deux structures de données : une base d'objets et un cache de répertoires. Il existe quatre types d'objets :</w:t>
      </w:r>
    </w:p>
    <w:p w:rsidR="00442C02" w:rsidRPr="00442C02" w:rsidRDefault="00442C02" w:rsidP="00442C02">
      <w:pPr>
        <w:tabs>
          <w:tab w:val="left" w:pos="284"/>
        </w:tabs>
        <w:spacing w:line="360" w:lineRule="auto"/>
        <w:jc w:val="both"/>
        <w:rPr>
          <w:rFonts w:ascii="Calibri" w:hAnsi="Calibri"/>
        </w:rPr>
      </w:pPr>
    </w:p>
    <w:p w:rsidR="00442C02" w:rsidRPr="00442C02" w:rsidRDefault="00442C02" w:rsidP="00442C02">
      <w:pPr>
        <w:tabs>
          <w:tab w:val="left" w:pos="284"/>
        </w:tabs>
        <w:spacing w:line="360" w:lineRule="auto"/>
        <w:jc w:val="both"/>
        <w:rPr>
          <w:rFonts w:ascii="Calibri" w:hAnsi="Calibri"/>
        </w:rPr>
      </w:pPr>
      <w:proofErr w:type="gramStart"/>
      <w:r w:rsidRPr="00442C02">
        <w:rPr>
          <w:rFonts w:ascii="Calibri" w:hAnsi="Calibri"/>
        </w:rPr>
        <w:lastRenderedPageBreak/>
        <w:t>l'objet</w:t>
      </w:r>
      <w:proofErr w:type="gramEnd"/>
      <w:r w:rsidRPr="00442C02">
        <w:rPr>
          <w:rFonts w:ascii="Calibri" w:hAnsi="Calibri"/>
        </w:rPr>
        <w:t xml:space="preserve"> blob, qui représente le contenu d'un fichier (l'origine de cette dénomination est probablement à chercher dans les </w:t>
      </w:r>
      <w:proofErr w:type="spellStart"/>
      <w:r w:rsidRPr="00442C02">
        <w:rPr>
          <w:rFonts w:ascii="Calibri" w:hAnsi="Calibri"/>
        </w:rPr>
        <w:t>binary</w:t>
      </w:r>
      <w:proofErr w:type="spellEnd"/>
      <w:r w:rsidRPr="00442C02">
        <w:rPr>
          <w:rFonts w:ascii="Calibri" w:hAnsi="Calibri"/>
        </w:rPr>
        <w:t xml:space="preserve"> large </w:t>
      </w:r>
      <w:proofErr w:type="spellStart"/>
      <w:r w:rsidRPr="00442C02">
        <w:rPr>
          <w:rFonts w:ascii="Calibri" w:hAnsi="Calibri"/>
        </w:rPr>
        <w:t>objects</w:t>
      </w:r>
      <w:proofErr w:type="spellEnd"/>
      <w:r w:rsidRPr="00442C02">
        <w:rPr>
          <w:rFonts w:ascii="Calibri" w:hAnsi="Calibri"/>
        </w:rPr>
        <w:t xml:space="preserve"> des bases de données) ;</w:t>
      </w:r>
    </w:p>
    <w:p w:rsidR="00442C02" w:rsidRPr="00442C02" w:rsidRDefault="00442C02" w:rsidP="00442C02">
      <w:pPr>
        <w:tabs>
          <w:tab w:val="left" w:pos="284"/>
        </w:tabs>
        <w:spacing w:line="360" w:lineRule="auto"/>
        <w:jc w:val="both"/>
        <w:rPr>
          <w:rFonts w:ascii="Calibri" w:hAnsi="Calibri"/>
        </w:rPr>
      </w:pPr>
      <w:proofErr w:type="gramStart"/>
      <w:r w:rsidRPr="00442C02">
        <w:rPr>
          <w:rFonts w:ascii="Calibri" w:hAnsi="Calibri"/>
        </w:rPr>
        <w:t>l'objet</w:t>
      </w:r>
      <w:proofErr w:type="gramEnd"/>
      <w:r w:rsidRPr="00442C02">
        <w:rPr>
          <w:rFonts w:ascii="Calibri" w:hAnsi="Calibri"/>
        </w:rPr>
        <w:t xml:space="preserve"> </w:t>
      </w:r>
      <w:proofErr w:type="spellStart"/>
      <w:r w:rsidRPr="00442C02">
        <w:rPr>
          <w:rFonts w:ascii="Calibri" w:hAnsi="Calibri"/>
        </w:rPr>
        <w:t>tree</w:t>
      </w:r>
      <w:proofErr w:type="spellEnd"/>
      <w:r w:rsidRPr="00442C02">
        <w:rPr>
          <w:rFonts w:ascii="Calibri" w:hAnsi="Calibri"/>
        </w:rPr>
        <w:t xml:space="preserve"> (mot anglais signifiant « arbre »), qui est une liste d'objets de type blobs et des informations associées à chaque blob, tel que le nom du fichier et les permissions. Cet objet décrit l'arborescence des sources à un instant donné ;</w:t>
      </w:r>
    </w:p>
    <w:p w:rsidR="00442C02" w:rsidRPr="00442C02" w:rsidRDefault="00442C02" w:rsidP="00442C02">
      <w:pPr>
        <w:tabs>
          <w:tab w:val="left" w:pos="284"/>
        </w:tabs>
        <w:spacing w:line="360" w:lineRule="auto"/>
        <w:jc w:val="both"/>
        <w:rPr>
          <w:rFonts w:ascii="Calibri" w:hAnsi="Calibri"/>
        </w:rPr>
      </w:pPr>
      <w:proofErr w:type="gramStart"/>
      <w:r w:rsidRPr="00442C02">
        <w:rPr>
          <w:rFonts w:ascii="Calibri" w:hAnsi="Calibri"/>
        </w:rPr>
        <w:t>l'objet</w:t>
      </w:r>
      <w:proofErr w:type="gramEnd"/>
      <w:r w:rsidRPr="00442C02">
        <w:rPr>
          <w:rFonts w:ascii="Calibri" w:hAnsi="Calibri"/>
        </w:rPr>
        <w:t xml:space="preserve"> commit, résultant de l'opération du même nom (mot anglais signifiant « valider une transaction »3) et qui donne accès à l'historique d'une arborescence de source. Il contient un message de log, un objet arbre et pointe vers un ou plusieurs objets commit parents ;</w:t>
      </w:r>
    </w:p>
    <w:p w:rsidR="00442C02" w:rsidRPr="00442C02" w:rsidRDefault="00442C02" w:rsidP="00442C02">
      <w:pPr>
        <w:tabs>
          <w:tab w:val="left" w:pos="284"/>
        </w:tabs>
        <w:spacing w:line="360" w:lineRule="auto"/>
        <w:jc w:val="both"/>
        <w:rPr>
          <w:rFonts w:ascii="Calibri" w:hAnsi="Calibri"/>
        </w:rPr>
      </w:pPr>
      <w:proofErr w:type="gramStart"/>
      <w:r w:rsidRPr="00442C02">
        <w:rPr>
          <w:rFonts w:ascii="Calibri" w:hAnsi="Calibri"/>
        </w:rPr>
        <w:t>l'objet</w:t>
      </w:r>
      <w:proofErr w:type="gramEnd"/>
      <w:r w:rsidRPr="00442C02">
        <w:rPr>
          <w:rFonts w:ascii="Calibri" w:hAnsi="Calibri"/>
        </w:rPr>
        <w:t xml:space="preserve"> tag (étiquette) qui est une manière de représenter un commit spécifique. Il est en général utilisé pour marquer certains </w:t>
      </w:r>
      <w:proofErr w:type="spellStart"/>
      <w:r w:rsidRPr="00442C02">
        <w:rPr>
          <w:rFonts w:ascii="Calibri" w:hAnsi="Calibri"/>
        </w:rPr>
        <w:t>commits</w:t>
      </w:r>
      <w:proofErr w:type="spellEnd"/>
      <w:r w:rsidRPr="00442C02">
        <w:rPr>
          <w:rFonts w:ascii="Calibri" w:hAnsi="Calibri"/>
        </w:rPr>
        <w:t xml:space="preserve">, par exemple par un numéro ou un nom de version (2.1 ou bien </w:t>
      </w:r>
      <w:proofErr w:type="spellStart"/>
      <w:r w:rsidRPr="00442C02">
        <w:rPr>
          <w:rFonts w:ascii="Calibri" w:hAnsi="Calibri"/>
        </w:rPr>
        <w:t>Lucid</w:t>
      </w:r>
      <w:proofErr w:type="spellEnd"/>
      <w:r w:rsidRPr="00442C02">
        <w:rPr>
          <w:rFonts w:ascii="Calibri" w:hAnsi="Calibri"/>
        </w:rPr>
        <w:t xml:space="preserve"> Lynx).</w:t>
      </w:r>
    </w:p>
    <w:p w:rsidR="00442C02" w:rsidRPr="00442C02" w:rsidRDefault="00442C02" w:rsidP="00442C02">
      <w:pPr>
        <w:tabs>
          <w:tab w:val="left" w:pos="284"/>
        </w:tabs>
        <w:spacing w:line="360" w:lineRule="auto"/>
        <w:jc w:val="both"/>
        <w:rPr>
          <w:rFonts w:ascii="Calibri" w:hAnsi="Calibri"/>
        </w:rPr>
      </w:pPr>
      <w:r w:rsidRPr="00442C02">
        <w:rPr>
          <w:rFonts w:ascii="Calibri" w:hAnsi="Calibri"/>
        </w:rPr>
        <w:t>La base des objets peut contenir n'importe quel type d'objets. Une couche intermédiaire, utilisant des index (les sommes de contrôle), établit un lien entre les objets de la base et l'arborescence des fichiers.</w:t>
      </w:r>
    </w:p>
    <w:p w:rsidR="00442C02" w:rsidRPr="00442C02" w:rsidRDefault="00442C02" w:rsidP="00442C02">
      <w:pPr>
        <w:tabs>
          <w:tab w:val="left" w:pos="284"/>
        </w:tabs>
        <w:spacing w:line="360" w:lineRule="auto"/>
        <w:jc w:val="both"/>
        <w:rPr>
          <w:rFonts w:ascii="Calibri" w:hAnsi="Calibri"/>
        </w:rPr>
      </w:pPr>
    </w:p>
    <w:p w:rsidR="00442C02" w:rsidRPr="00442C02" w:rsidRDefault="00442C02" w:rsidP="00442C02">
      <w:pPr>
        <w:tabs>
          <w:tab w:val="left" w:pos="284"/>
        </w:tabs>
        <w:spacing w:line="360" w:lineRule="auto"/>
        <w:jc w:val="both"/>
        <w:rPr>
          <w:rFonts w:ascii="Calibri" w:hAnsi="Calibri"/>
        </w:rPr>
      </w:pPr>
      <w:r w:rsidRPr="00442C02">
        <w:rPr>
          <w:rFonts w:ascii="Calibri" w:hAnsi="Calibri"/>
        </w:rPr>
        <w:t>Chaque objet est identifié par une somme de contrôle SHA-1 de son contenu. Git calcule la somme de contrôle et utilise cette valeur pour déterminer le nom de fichier de l'objet. L'objet est placé dans un répertoire dont le nom correspond aux deux premières lettres de la somme de contrôle. Le reste de la somme de contrôle constitue alors le nom du fichier pour cet objet.</w:t>
      </w:r>
    </w:p>
    <w:p w:rsidR="00442C02" w:rsidRPr="00442C02" w:rsidRDefault="00442C02" w:rsidP="00442C02">
      <w:pPr>
        <w:tabs>
          <w:tab w:val="left" w:pos="284"/>
        </w:tabs>
        <w:spacing w:line="360" w:lineRule="auto"/>
        <w:jc w:val="both"/>
        <w:rPr>
          <w:rFonts w:ascii="Calibri" w:hAnsi="Calibri"/>
        </w:rPr>
      </w:pPr>
    </w:p>
    <w:p w:rsidR="00442C02" w:rsidRPr="00442C02" w:rsidRDefault="00442C02" w:rsidP="00442C02">
      <w:pPr>
        <w:tabs>
          <w:tab w:val="left" w:pos="284"/>
        </w:tabs>
        <w:spacing w:line="360" w:lineRule="auto"/>
        <w:jc w:val="both"/>
        <w:rPr>
          <w:rFonts w:ascii="Calibri" w:hAnsi="Calibri"/>
        </w:rPr>
      </w:pPr>
      <w:r w:rsidRPr="00442C02">
        <w:rPr>
          <w:rFonts w:ascii="Calibri" w:hAnsi="Calibri"/>
        </w:rPr>
        <w:t xml:space="preserve">Git enregistre chaque révision dans un fichier en tant qu'objet blob unique. Les relations entre les objets blobs sont déterminées en examinant les objets commit. En général, les objets blobs sont stockés dans leur intégralité en utilisant la compression de la </w:t>
      </w:r>
      <w:proofErr w:type="spellStart"/>
      <w:r w:rsidRPr="00442C02">
        <w:rPr>
          <w:rFonts w:ascii="Calibri" w:hAnsi="Calibri"/>
        </w:rPr>
        <w:t>zlib</w:t>
      </w:r>
      <w:proofErr w:type="spellEnd"/>
      <w:r w:rsidRPr="00442C02">
        <w:rPr>
          <w:rFonts w:ascii="Calibri" w:hAnsi="Calibri"/>
        </w:rPr>
        <w:t>. Ce principe peut rapidement consommer une grande quantité de place disque ; de ce fait, les objets peuvent être combinés dans des archives, qui utilisent la compression différentielle (c'est-à-dire que les blobs sont enregistrés sous la forme de différences par rapport aux autres blobs).</w:t>
      </w:r>
    </w:p>
    <w:p w:rsidR="001F0BF1" w:rsidRPr="00442C02" w:rsidRDefault="001F0BF1" w:rsidP="001F0BF1">
      <w:pPr>
        <w:rPr>
          <w:rFonts w:ascii="Calibri" w:hAnsi="Calibri"/>
        </w:rPr>
      </w:pPr>
    </w:p>
    <w:p w:rsidR="00442C02" w:rsidRDefault="00442C02" w:rsidP="001F0BF1">
      <w:pPr>
        <w:rPr>
          <w:rFonts w:ascii="Calibri" w:hAnsi="Calibri"/>
        </w:rPr>
      </w:pPr>
    </w:p>
    <w:p w:rsidR="00442C02" w:rsidRPr="00442C02" w:rsidRDefault="00442C02" w:rsidP="001F0BF1">
      <w:pPr>
        <w:rPr>
          <w:rFonts w:ascii="Calibri" w:hAnsi="Calibri"/>
        </w:rPr>
      </w:pPr>
    </w:p>
    <w:p w:rsidR="006D2804" w:rsidRPr="00442C02" w:rsidRDefault="006D2804" w:rsidP="00ED4079">
      <w:pPr>
        <w:pStyle w:val="Titre2"/>
        <w:rPr>
          <w:rFonts w:ascii="Calibri" w:hAnsi="Calibri"/>
        </w:rPr>
      </w:pPr>
      <w:bookmarkStart w:id="11" w:name="_Toc415583642"/>
      <w:r w:rsidRPr="00442C02">
        <w:rPr>
          <w:rFonts w:ascii="Calibri" w:hAnsi="Calibri"/>
        </w:rPr>
        <w:lastRenderedPageBreak/>
        <w:t>Description des livrables</w:t>
      </w:r>
      <w:bookmarkEnd w:id="11"/>
    </w:p>
    <w:p w:rsidR="00442C02" w:rsidRDefault="00442C02" w:rsidP="00442C02">
      <w:pPr>
        <w:rPr>
          <w:rFonts w:ascii="Calibri" w:hAnsi="Calibri" w:cs="Times New Roman"/>
        </w:rPr>
      </w:pPr>
    </w:p>
    <w:p w:rsidR="00442C02" w:rsidRPr="00442C02" w:rsidRDefault="00442C02" w:rsidP="00442C02">
      <w:pPr>
        <w:rPr>
          <w:rFonts w:ascii="Calibri" w:hAnsi="Calibri" w:cs="Times New Roman"/>
        </w:rPr>
      </w:pPr>
      <w:r w:rsidRPr="00442C02">
        <w:rPr>
          <w:rFonts w:ascii="Calibri" w:hAnsi="Calibri" w:cs="Times New Roman"/>
        </w:rPr>
        <w:t>L’objectif est de documenter et tracer le travail réalisé (outils, méthodes…) qu’il s’agisse de traitement de données, de développement, ou d’hébergement.</w:t>
      </w:r>
    </w:p>
    <w:p w:rsidR="00442C02" w:rsidRPr="00442C02" w:rsidRDefault="00442C02" w:rsidP="00442C02">
      <w:pPr>
        <w:pStyle w:val="Paragraphedeliste"/>
        <w:numPr>
          <w:ilvl w:val="0"/>
          <w:numId w:val="15"/>
        </w:numPr>
        <w:rPr>
          <w:rFonts w:ascii="Calibri" w:hAnsi="Calibri" w:cs="Times New Roman"/>
        </w:rPr>
      </w:pPr>
      <w:r w:rsidRPr="00442C02">
        <w:rPr>
          <w:rFonts w:ascii="Calibri" w:hAnsi="Calibri" w:cs="Times New Roman"/>
        </w:rPr>
        <w:t xml:space="preserve">      Concernant les aspects ‘conceptuels et méthodologiques’ :</w:t>
      </w:r>
    </w:p>
    <w:p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La description  des données contenus ou traitées,</w:t>
      </w:r>
    </w:p>
    <w:p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Le dossier de spécification fonctionnelle et technique, les diagrammes de classes, les modèles de séquences décrivant et explicitant la conception et le fonctionnement de l’application.</w:t>
      </w:r>
    </w:p>
    <w:p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Les descriptions des différents cas d’utilisations pour les spécifications fonctionnelles.</w:t>
      </w:r>
    </w:p>
    <w:p w:rsidR="00442C02" w:rsidRPr="00442C02" w:rsidRDefault="00442C02" w:rsidP="00442C02">
      <w:pPr>
        <w:pStyle w:val="Paragraphedeliste"/>
        <w:numPr>
          <w:ilvl w:val="0"/>
          <w:numId w:val="15"/>
        </w:numPr>
        <w:rPr>
          <w:rFonts w:ascii="Calibri" w:hAnsi="Calibri" w:cs="Times New Roman"/>
        </w:rPr>
      </w:pPr>
      <w:r w:rsidRPr="00442C02">
        <w:rPr>
          <w:rFonts w:ascii="Calibri" w:hAnsi="Calibri" w:cs="Times New Roman"/>
        </w:rPr>
        <w:t xml:space="preserve">       Concernant les aspects ‘installation  et hébergement’ :</w:t>
      </w:r>
      <w:r w:rsidRPr="00442C02">
        <w:rPr>
          <w:rFonts w:ascii="Calibri" w:hAnsi="Calibri" w:cs="Times New Roman"/>
        </w:rPr>
        <w:br/>
        <w:t xml:space="preserve">       -     Une notice d’installation</w:t>
      </w:r>
    </w:p>
    <w:p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Un mode opératoire pour tester l’applicatif</w:t>
      </w:r>
    </w:p>
    <w:p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 xml:space="preserve">Eventuellement un jeu  de  données pour test </w:t>
      </w:r>
    </w:p>
    <w:p w:rsidR="00442C02" w:rsidRPr="00442C02" w:rsidRDefault="00442C02" w:rsidP="00442C02">
      <w:pPr>
        <w:pStyle w:val="Paragraphedeliste"/>
        <w:numPr>
          <w:ilvl w:val="0"/>
          <w:numId w:val="15"/>
        </w:numPr>
        <w:rPr>
          <w:rFonts w:ascii="Calibri" w:hAnsi="Calibri" w:cs="Times New Roman"/>
        </w:rPr>
      </w:pPr>
      <w:r w:rsidRPr="00442C02">
        <w:rPr>
          <w:rFonts w:ascii="Calibri" w:hAnsi="Calibri" w:cs="Times New Roman"/>
        </w:rPr>
        <w:t xml:space="preserve">       Concernant  les aspects ‘utilisation’ :</w:t>
      </w:r>
    </w:p>
    <w:p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Une notice d’utilisation</w:t>
      </w:r>
    </w:p>
    <w:p w:rsidR="00442C02" w:rsidRPr="00442C02" w:rsidRDefault="00442C02" w:rsidP="00442C02">
      <w:pPr>
        <w:pStyle w:val="Paragraphedeliste"/>
        <w:numPr>
          <w:ilvl w:val="0"/>
          <w:numId w:val="16"/>
        </w:numPr>
        <w:rPr>
          <w:rFonts w:ascii="Calibri" w:hAnsi="Calibri" w:cs="Times New Roman"/>
        </w:rPr>
      </w:pPr>
      <w:r w:rsidRPr="00442C02">
        <w:rPr>
          <w:rFonts w:ascii="Calibri" w:hAnsi="Calibri" w:cs="Times New Roman"/>
        </w:rPr>
        <w:t>Une documentation pour les administrateurs de l’outil (l’administration de l’école)</w:t>
      </w:r>
    </w:p>
    <w:p w:rsidR="00442C02" w:rsidRPr="00442C02" w:rsidRDefault="00442C02" w:rsidP="00442C02">
      <w:pPr>
        <w:pStyle w:val="Paragraphedeliste"/>
        <w:numPr>
          <w:ilvl w:val="0"/>
          <w:numId w:val="15"/>
        </w:numPr>
        <w:rPr>
          <w:rFonts w:ascii="Calibri" w:hAnsi="Calibri" w:cs="Times New Roman"/>
        </w:rPr>
      </w:pPr>
      <w:r w:rsidRPr="00442C02">
        <w:rPr>
          <w:rFonts w:ascii="Calibri" w:hAnsi="Calibri" w:cs="Times New Roman"/>
        </w:rPr>
        <w:t>Concernant l’outil ou l’application:</w:t>
      </w:r>
    </w:p>
    <w:p w:rsidR="00ED4079" w:rsidRPr="00442C02" w:rsidRDefault="00442C02" w:rsidP="00442C02">
      <w:pPr>
        <w:rPr>
          <w:rFonts w:ascii="Calibri" w:hAnsi="Calibri"/>
        </w:rPr>
      </w:pPr>
      <w:r w:rsidRPr="00442C02">
        <w:rPr>
          <w:rFonts w:ascii="Calibri" w:hAnsi="Calibri" w:cs="Times New Roman"/>
        </w:rPr>
        <w:t>Le ou  les codes, avec  code  commenté  ou API de documentation du code</w:t>
      </w:r>
    </w:p>
    <w:p w:rsidR="00442C02" w:rsidRDefault="00442C02" w:rsidP="006B5415">
      <w:pPr>
        <w:pStyle w:val="Titre2"/>
      </w:pPr>
      <w:bookmarkStart w:id="12" w:name="_Toc415583643"/>
    </w:p>
    <w:p w:rsidR="00A8151E" w:rsidRPr="006B5415" w:rsidRDefault="00EE3025" w:rsidP="006B5415">
      <w:pPr>
        <w:pStyle w:val="Titre2"/>
        <w:rPr>
          <w:rStyle w:val="Titre3Car"/>
          <w:b/>
          <w:bCs/>
        </w:rPr>
      </w:pPr>
      <w:r>
        <w:t>Règles de validation</w:t>
      </w:r>
      <w:bookmarkEnd w:id="12"/>
    </w:p>
    <w:p w:rsidR="00532D64" w:rsidRDefault="00532D64">
      <w:pPr>
        <w:rPr>
          <w:rFonts w:asciiTheme="majorHAnsi" w:eastAsiaTheme="majorEastAsia" w:hAnsiTheme="majorHAnsi" w:cstheme="majorBidi"/>
          <w:b/>
          <w:bCs/>
          <w:color w:val="4F81BD" w:themeColor="accent1"/>
        </w:rPr>
      </w:pPr>
    </w:p>
    <w:p w:rsidR="00442C02" w:rsidRDefault="00442C02" w:rsidP="00442C02">
      <w:pPr>
        <w:jc w:val="both"/>
      </w:pPr>
      <w:r>
        <w:t xml:space="preserve">Les livrables doivent être clairement définis  pour un résultat conforme à des normes de qualités.  </w:t>
      </w:r>
    </w:p>
    <w:p w:rsidR="00442C02" w:rsidRPr="000E3CB7" w:rsidRDefault="00442C02" w:rsidP="00442C02">
      <w:pPr>
        <w:pStyle w:val="Paragraphedeliste"/>
        <w:numPr>
          <w:ilvl w:val="0"/>
          <w:numId w:val="17"/>
        </w:numPr>
        <w:jc w:val="both"/>
        <w:rPr>
          <w:rFonts w:ascii="Times New Roman" w:hAnsi="Times New Roman" w:cs="Times New Roman"/>
        </w:rPr>
      </w:pPr>
      <w:r w:rsidRPr="000E3CB7">
        <w:rPr>
          <w:rFonts w:ascii="Times New Roman" w:hAnsi="Times New Roman" w:cs="Times New Roman"/>
        </w:rPr>
        <w:t xml:space="preserve">Pour les aspects ‘conceptuels et méthodologiques’ : les différents besoins fonctionnelles et non fonctionnelles doivent tous être réalisables, les classes doivent être correctement créées et  les différents digrammes doivent être clairement </w:t>
      </w:r>
      <w:proofErr w:type="gramStart"/>
      <w:r w:rsidRPr="000E3CB7">
        <w:rPr>
          <w:rFonts w:ascii="Times New Roman" w:hAnsi="Times New Roman" w:cs="Times New Roman"/>
        </w:rPr>
        <w:t>explicite</w:t>
      </w:r>
      <w:proofErr w:type="gramEnd"/>
      <w:r w:rsidRPr="000E3CB7">
        <w:rPr>
          <w:rFonts w:ascii="Times New Roman" w:hAnsi="Times New Roman" w:cs="Times New Roman"/>
        </w:rPr>
        <w:t xml:space="preserve"> pour qu’on comprenne comment l’API fonctionne.</w:t>
      </w:r>
      <w:r>
        <w:rPr>
          <w:rFonts w:ascii="Times New Roman" w:hAnsi="Times New Roman" w:cs="Times New Roman"/>
        </w:rPr>
        <w:br/>
      </w:r>
      <w:r>
        <w:rPr>
          <w:rFonts w:ascii="Times New Roman" w:hAnsi="Times New Roman" w:cs="Times New Roman"/>
        </w:rPr>
        <w:br/>
      </w:r>
    </w:p>
    <w:p w:rsidR="00442C02" w:rsidRDefault="00442C02" w:rsidP="00442C02">
      <w:pPr>
        <w:pStyle w:val="Paragraphedeliste"/>
        <w:numPr>
          <w:ilvl w:val="0"/>
          <w:numId w:val="17"/>
        </w:numPr>
        <w:jc w:val="both"/>
        <w:rPr>
          <w:rFonts w:ascii="Times New Roman" w:hAnsi="Times New Roman" w:cs="Times New Roman"/>
        </w:rPr>
      </w:pPr>
      <w:r w:rsidRPr="000E3CB7">
        <w:rPr>
          <w:rFonts w:ascii="Times New Roman" w:hAnsi="Times New Roman" w:cs="Times New Roman"/>
        </w:rPr>
        <w:t xml:space="preserve"> Les notices expliquant l’installation et l’hébergement de l’application</w:t>
      </w:r>
      <w:r>
        <w:rPr>
          <w:rFonts w:ascii="Times New Roman" w:hAnsi="Times New Roman" w:cs="Times New Roman"/>
        </w:rPr>
        <w:t xml:space="preserve">  devront être faciles à comprendre de sorte qu’un client (une école) utilisant l’application ne rencontre pas de difficulté durant l’installation de l’API.</w:t>
      </w:r>
      <w:r>
        <w:rPr>
          <w:rFonts w:ascii="Times New Roman" w:hAnsi="Times New Roman" w:cs="Times New Roman"/>
        </w:rPr>
        <w:br/>
      </w:r>
      <w:r>
        <w:rPr>
          <w:rFonts w:ascii="Times New Roman" w:hAnsi="Times New Roman" w:cs="Times New Roman"/>
        </w:rPr>
        <w:br/>
      </w:r>
    </w:p>
    <w:p w:rsidR="00442C02" w:rsidRDefault="00442C02" w:rsidP="00442C02">
      <w:pPr>
        <w:pStyle w:val="Paragraphedeliste"/>
        <w:numPr>
          <w:ilvl w:val="0"/>
          <w:numId w:val="17"/>
        </w:numPr>
        <w:jc w:val="both"/>
        <w:rPr>
          <w:rFonts w:ascii="Times New Roman" w:hAnsi="Times New Roman" w:cs="Times New Roman"/>
        </w:rPr>
      </w:pPr>
      <w:r>
        <w:rPr>
          <w:rFonts w:ascii="Times New Roman" w:hAnsi="Times New Roman" w:cs="Times New Roman"/>
        </w:rPr>
        <w:t>L’utilisation de l’API devra être simple et ne pas poser de problèmes lors de son exécution.</w:t>
      </w:r>
    </w:p>
    <w:p w:rsidR="00442C02" w:rsidRDefault="00442C02" w:rsidP="00442C02">
      <w:pPr>
        <w:pStyle w:val="Paragraphedeliste"/>
        <w:ind w:left="2136"/>
        <w:jc w:val="both"/>
        <w:rPr>
          <w:rFonts w:ascii="Times New Roman" w:hAnsi="Times New Roman" w:cs="Times New Roman"/>
        </w:rPr>
      </w:pPr>
      <w:r>
        <w:rPr>
          <w:rFonts w:ascii="Times New Roman" w:hAnsi="Times New Roman" w:cs="Times New Roman"/>
        </w:rPr>
        <w:t xml:space="preserve"> </w:t>
      </w:r>
    </w:p>
    <w:p w:rsidR="00442C02" w:rsidRPr="00442C02" w:rsidRDefault="00442C02" w:rsidP="00442C02">
      <w:pPr>
        <w:pStyle w:val="Paragraphedeliste"/>
        <w:numPr>
          <w:ilvl w:val="0"/>
          <w:numId w:val="17"/>
        </w:numPr>
        <w:jc w:val="both"/>
        <w:rPr>
          <w:rFonts w:ascii="Times New Roman" w:hAnsi="Times New Roman" w:cs="Times New Roman"/>
        </w:rPr>
      </w:pPr>
      <w:r>
        <w:rPr>
          <w:rFonts w:ascii="Times New Roman" w:hAnsi="Times New Roman" w:cs="Times New Roman"/>
        </w:rPr>
        <w:t>L’application devra tourner dans toute son intégralité, tous les cas d’utilisations devront être mis en place.</w:t>
      </w:r>
    </w:p>
    <w:sectPr w:rsidR="00442C02" w:rsidRPr="00442C02"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8F8" w:rsidRDefault="001558F8" w:rsidP="00FB3090">
      <w:pPr>
        <w:spacing w:after="0" w:line="240" w:lineRule="auto"/>
      </w:pPr>
      <w:r>
        <w:separator/>
      </w:r>
    </w:p>
  </w:endnote>
  <w:endnote w:type="continuationSeparator" w:id="0">
    <w:p w:rsidR="001558F8" w:rsidRDefault="001558F8"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090" w:rsidRDefault="00FB3090"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1F" w:rsidRDefault="007C5DC1" w:rsidP="00FB3090">
    <w:pPr>
      <w:pStyle w:val="Pieddepage"/>
      <w:jc w:val="center"/>
    </w:pPr>
    <w:r>
      <w:fldChar w:fldCharType="begin"/>
    </w:r>
    <w:r>
      <w:instrText xml:space="preserve"> PAGE  \* Arabic  \* MERGEFORMAT </w:instrText>
    </w:r>
    <w:r>
      <w:fldChar w:fldCharType="separate"/>
    </w:r>
    <w:r w:rsidR="00286297">
      <w:rPr>
        <w:noProof/>
      </w:rPr>
      <w:t>9</w:t>
    </w:r>
    <w:r>
      <w:rPr>
        <w:noProof/>
      </w:rPr>
      <w:fldChar w:fldCharType="end"/>
    </w:r>
    <w:r w:rsidR="00D3361F">
      <w:t>/</w:t>
    </w:r>
    <w:fldSimple w:instr=" NUMPAGES  \* Arabic  \* MERGEFORMAT ">
      <w:r w:rsidR="00286297">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8F8" w:rsidRDefault="001558F8" w:rsidP="00FB3090">
      <w:pPr>
        <w:spacing w:after="0" w:line="240" w:lineRule="auto"/>
      </w:pPr>
      <w:r>
        <w:separator/>
      </w:r>
    </w:p>
  </w:footnote>
  <w:footnote w:type="continuationSeparator" w:id="0">
    <w:p w:rsidR="001558F8" w:rsidRDefault="001558F8"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18EE246D"/>
    <w:multiLevelType w:val="hybridMultilevel"/>
    <w:tmpl w:val="63CACF72"/>
    <w:lvl w:ilvl="0" w:tplc="85964CC4">
      <w:start w:val="1"/>
      <w:numFmt w:val="bullet"/>
      <w:lvlText w:val=""/>
      <w:lvlJc w:val="left"/>
      <w:pPr>
        <w:ind w:left="1288" w:hanging="360"/>
      </w:pPr>
      <w:rPr>
        <w:rFonts w:ascii="Symbol" w:hAnsi="Symbol"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3" w15:restartNumberingAfterBreak="0">
    <w:nsid w:val="20E82F12"/>
    <w:multiLevelType w:val="hybridMultilevel"/>
    <w:tmpl w:val="1BAC0066"/>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7192583"/>
    <w:multiLevelType w:val="hybridMultilevel"/>
    <w:tmpl w:val="94643D9E"/>
    <w:lvl w:ilvl="0" w:tplc="C4ACA8D6">
      <w:start w:val="1"/>
      <w:numFmt w:val="bullet"/>
      <w:lvlText w:val="-"/>
      <w:lvlJc w:val="left"/>
      <w:pPr>
        <w:ind w:left="1440" w:hanging="360"/>
      </w:pPr>
      <w:rPr>
        <w:rFonts w:ascii="Times New Roman" w:eastAsia="Calibr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851204"/>
    <w:multiLevelType w:val="hybridMultilevel"/>
    <w:tmpl w:val="EC807C7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9"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D90CB2"/>
    <w:multiLevelType w:val="hybridMultilevel"/>
    <w:tmpl w:val="F20AF4B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9"/>
  </w:num>
  <w:num w:numId="5">
    <w:abstractNumId w:val="13"/>
  </w:num>
  <w:num w:numId="6">
    <w:abstractNumId w:val="10"/>
  </w:num>
  <w:num w:numId="7">
    <w:abstractNumId w:val="16"/>
  </w:num>
  <w:num w:numId="8">
    <w:abstractNumId w:val="15"/>
  </w:num>
  <w:num w:numId="9">
    <w:abstractNumId w:val="14"/>
  </w:num>
  <w:num w:numId="10">
    <w:abstractNumId w:val="8"/>
  </w:num>
  <w:num w:numId="11">
    <w:abstractNumId w:val="6"/>
  </w:num>
  <w:num w:numId="12">
    <w:abstractNumId w:val="0"/>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53"/>
    <w:rsid w:val="00056E66"/>
    <w:rsid w:val="000608D8"/>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45CF"/>
    <w:rsid w:val="0012006B"/>
    <w:rsid w:val="00127346"/>
    <w:rsid w:val="0013528A"/>
    <w:rsid w:val="00143443"/>
    <w:rsid w:val="001558F8"/>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86297"/>
    <w:rsid w:val="002967B3"/>
    <w:rsid w:val="0029734A"/>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045D2"/>
    <w:rsid w:val="0041411B"/>
    <w:rsid w:val="00442C02"/>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23E2A"/>
    <w:rsid w:val="00524804"/>
    <w:rsid w:val="00532D64"/>
    <w:rsid w:val="00541BC5"/>
    <w:rsid w:val="00544A48"/>
    <w:rsid w:val="005534D1"/>
    <w:rsid w:val="00562312"/>
    <w:rsid w:val="00580724"/>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A28"/>
    <w:rsid w:val="00640C10"/>
    <w:rsid w:val="0064197C"/>
    <w:rsid w:val="006503AD"/>
    <w:rsid w:val="00656552"/>
    <w:rsid w:val="00656E6F"/>
    <w:rsid w:val="00672BD8"/>
    <w:rsid w:val="00685C31"/>
    <w:rsid w:val="00687B4F"/>
    <w:rsid w:val="00691C68"/>
    <w:rsid w:val="006A3512"/>
    <w:rsid w:val="006A48C2"/>
    <w:rsid w:val="006A5CE7"/>
    <w:rsid w:val="006A73E4"/>
    <w:rsid w:val="006B5415"/>
    <w:rsid w:val="006B647E"/>
    <w:rsid w:val="006C4CDA"/>
    <w:rsid w:val="006D2804"/>
    <w:rsid w:val="006D4F05"/>
    <w:rsid w:val="006D5C43"/>
    <w:rsid w:val="006E02D9"/>
    <w:rsid w:val="006E55BD"/>
    <w:rsid w:val="006F20FF"/>
    <w:rsid w:val="006F255B"/>
    <w:rsid w:val="00716453"/>
    <w:rsid w:val="00722EAE"/>
    <w:rsid w:val="00727498"/>
    <w:rsid w:val="00737414"/>
    <w:rsid w:val="00741621"/>
    <w:rsid w:val="00763DA9"/>
    <w:rsid w:val="00771D37"/>
    <w:rsid w:val="00772D5A"/>
    <w:rsid w:val="00793D4E"/>
    <w:rsid w:val="007A3568"/>
    <w:rsid w:val="007A72BD"/>
    <w:rsid w:val="007A7743"/>
    <w:rsid w:val="007B0A6F"/>
    <w:rsid w:val="007B2578"/>
    <w:rsid w:val="007B4C15"/>
    <w:rsid w:val="007C5DC1"/>
    <w:rsid w:val="007C6B0A"/>
    <w:rsid w:val="007D12ED"/>
    <w:rsid w:val="007E69AE"/>
    <w:rsid w:val="007F243C"/>
    <w:rsid w:val="007F6BE7"/>
    <w:rsid w:val="008143E1"/>
    <w:rsid w:val="00821D0F"/>
    <w:rsid w:val="008245DC"/>
    <w:rsid w:val="008307B9"/>
    <w:rsid w:val="00834A98"/>
    <w:rsid w:val="00846444"/>
    <w:rsid w:val="00847A10"/>
    <w:rsid w:val="00856163"/>
    <w:rsid w:val="00862056"/>
    <w:rsid w:val="008625F7"/>
    <w:rsid w:val="00864A81"/>
    <w:rsid w:val="0089123F"/>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4D27"/>
    <w:rsid w:val="009B5C88"/>
    <w:rsid w:val="009C1F84"/>
    <w:rsid w:val="009C3F5E"/>
    <w:rsid w:val="009C3F61"/>
    <w:rsid w:val="009D3896"/>
    <w:rsid w:val="009D5C3C"/>
    <w:rsid w:val="009E7EC1"/>
    <w:rsid w:val="00A03722"/>
    <w:rsid w:val="00A076E7"/>
    <w:rsid w:val="00A10C67"/>
    <w:rsid w:val="00A1627D"/>
    <w:rsid w:val="00A26758"/>
    <w:rsid w:val="00A37969"/>
    <w:rsid w:val="00A4303D"/>
    <w:rsid w:val="00A44CD0"/>
    <w:rsid w:val="00A61397"/>
    <w:rsid w:val="00A7466B"/>
    <w:rsid w:val="00A8151E"/>
    <w:rsid w:val="00A82126"/>
    <w:rsid w:val="00A82808"/>
    <w:rsid w:val="00A924D4"/>
    <w:rsid w:val="00A93D22"/>
    <w:rsid w:val="00AA3771"/>
    <w:rsid w:val="00AC1A18"/>
    <w:rsid w:val="00AC5A43"/>
    <w:rsid w:val="00AC6DEF"/>
    <w:rsid w:val="00AD2750"/>
    <w:rsid w:val="00AF72AC"/>
    <w:rsid w:val="00B155E6"/>
    <w:rsid w:val="00B2245E"/>
    <w:rsid w:val="00B2400A"/>
    <w:rsid w:val="00B256AB"/>
    <w:rsid w:val="00B3220C"/>
    <w:rsid w:val="00B33850"/>
    <w:rsid w:val="00B34640"/>
    <w:rsid w:val="00B5203A"/>
    <w:rsid w:val="00B56506"/>
    <w:rsid w:val="00B73727"/>
    <w:rsid w:val="00B811E8"/>
    <w:rsid w:val="00B871E8"/>
    <w:rsid w:val="00B87DA3"/>
    <w:rsid w:val="00B96A2F"/>
    <w:rsid w:val="00BA0A22"/>
    <w:rsid w:val="00BA343E"/>
    <w:rsid w:val="00BB62A3"/>
    <w:rsid w:val="00BC6E69"/>
    <w:rsid w:val="00BD3A1D"/>
    <w:rsid w:val="00BE6053"/>
    <w:rsid w:val="00BE755A"/>
    <w:rsid w:val="00BF2375"/>
    <w:rsid w:val="00BF7DFA"/>
    <w:rsid w:val="00C026CD"/>
    <w:rsid w:val="00C30ABD"/>
    <w:rsid w:val="00C31157"/>
    <w:rsid w:val="00C35D4C"/>
    <w:rsid w:val="00C64DD0"/>
    <w:rsid w:val="00C6649A"/>
    <w:rsid w:val="00C82688"/>
    <w:rsid w:val="00C82F35"/>
    <w:rsid w:val="00C901AD"/>
    <w:rsid w:val="00C94C16"/>
    <w:rsid w:val="00CA0C84"/>
    <w:rsid w:val="00CA4A6C"/>
    <w:rsid w:val="00CD3530"/>
    <w:rsid w:val="00CE0C08"/>
    <w:rsid w:val="00CE3097"/>
    <w:rsid w:val="00D0382F"/>
    <w:rsid w:val="00D042F5"/>
    <w:rsid w:val="00D05EA0"/>
    <w:rsid w:val="00D108D1"/>
    <w:rsid w:val="00D13A64"/>
    <w:rsid w:val="00D15499"/>
    <w:rsid w:val="00D17DA7"/>
    <w:rsid w:val="00D2555D"/>
    <w:rsid w:val="00D3361F"/>
    <w:rsid w:val="00D57EFC"/>
    <w:rsid w:val="00D608D5"/>
    <w:rsid w:val="00D6213F"/>
    <w:rsid w:val="00D65AA8"/>
    <w:rsid w:val="00D66E3D"/>
    <w:rsid w:val="00D97310"/>
    <w:rsid w:val="00DB2310"/>
    <w:rsid w:val="00DB6D5A"/>
    <w:rsid w:val="00DC770D"/>
    <w:rsid w:val="00DD1161"/>
    <w:rsid w:val="00DE0781"/>
    <w:rsid w:val="00DE5717"/>
    <w:rsid w:val="00DF2EC1"/>
    <w:rsid w:val="00DF2F1A"/>
    <w:rsid w:val="00E0254A"/>
    <w:rsid w:val="00E04D5A"/>
    <w:rsid w:val="00E11D8A"/>
    <w:rsid w:val="00E232F3"/>
    <w:rsid w:val="00E440B5"/>
    <w:rsid w:val="00E50741"/>
    <w:rsid w:val="00E54A14"/>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60C8"/>
    <w:rsid w:val="00ED4079"/>
    <w:rsid w:val="00EE01AB"/>
    <w:rsid w:val="00EE3025"/>
    <w:rsid w:val="00EF00F7"/>
    <w:rsid w:val="00F2591F"/>
    <w:rsid w:val="00F515D1"/>
    <w:rsid w:val="00F55F93"/>
    <w:rsid w:val="00F57D89"/>
    <w:rsid w:val="00F62A0B"/>
    <w:rsid w:val="00F65738"/>
    <w:rsid w:val="00F70E50"/>
    <w:rsid w:val="00F92871"/>
    <w:rsid w:val="00FA1E84"/>
    <w:rsid w:val="00FA74FF"/>
    <w:rsid w:val="00FB3090"/>
    <w:rsid w:val="00FB5F55"/>
    <w:rsid w:val="00FC62A9"/>
    <w:rsid w:val="00FC7C21"/>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DDA109-E8F0-4166-AA56-D4E0EF2D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paragraph" w:styleId="NormalWeb">
    <w:name w:val="Normal (Web)"/>
    <w:basedOn w:val="Normal"/>
    <w:uiPriority w:val="99"/>
    <w:semiHidden/>
    <w:unhideWhenUsed/>
    <w:rsid w:val="00A8280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msolistparagraph">
    <w:name w:val="x_msolistparagraph"/>
    <w:basedOn w:val="Normal"/>
    <w:rsid w:val="0073741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737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599">
      <w:bodyDiv w:val="1"/>
      <w:marLeft w:val="0"/>
      <w:marRight w:val="0"/>
      <w:marTop w:val="0"/>
      <w:marBottom w:val="0"/>
      <w:divBdr>
        <w:top w:val="none" w:sz="0" w:space="0" w:color="auto"/>
        <w:left w:val="none" w:sz="0" w:space="0" w:color="auto"/>
        <w:bottom w:val="none" w:sz="0" w:space="0" w:color="auto"/>
        <w:right w:val="none" w:sz="0" w:space="0" w:color="auto"/>
      </w:divBdr>
    </w:div>
    <w:div w:id="65956489">
      <w:bodyDiv w:val="1"/>
      <w:marLeft w:val="0"/>
      <w:marRight w:val="0"/>
      <w:marTop w:val="0"/>
      <w:marBottom w:val="0"/>
      <w:divBdr>
        <w:top w:val="none" w:sz="0" w:space="0" w:color="auto"/>
        <w:left w:val="none" w:sz="0" w:space="0" w:color="auto"/>
        <w:bottom w:val="none" w:sz="0" w:space="0" w:color="auto"/>
        <w:right w:val="none" w:sz="0" w:space="0" w:color="auto"/>
      </w:divBdr>
    </w:div>
    <w:div w:id="299379875">
      <w:bodyDiv w:val="1"/>
      <w:marLeft w:val="0"/>
      <w:marRight w:val="0"/>
      <w:marTop w:val="0"/>
      <w:marBottom w:val="0"/>
      <w:divBdr>
        <w:top w:val="none" w:sz="0" w:space="0" w:color="auto"/>
        <w:left w:val="none" w:sz="0" w:space="0" w:color="auto"/>
        <w:bottom w:val="none" w:sz="0" w:space="0" w:color="auto"/>
        <w:right w:val="none" w:sz="0" w:space="0" w:color="auto"/>
      </w:divBdr>
    </w:div>
    <w:div w:id="377438729">
      <w:bodyDiv w:val="1"/>
      <w:marLeft w:val="0"/>
      <w:marRight w:val="0"/>
      <w:marTop w:val="0"/>
      <w:marBottom w:val="0"/>
      <w:divBdr>
        <w:top w:val="none" w:sz="0" w:space="0" w:color="auto"/>
        <w:left w:val="none" w:sz="0" w:space="0" w:color="auto"/>
        <w:bottom w:val="none" w:sz="0" w:space="0" w:color="auto"/>
        <w:right w:val="none" w:sz="0" w:space="0" w:color="auto"/>
      </w:divBdr>
    </w:div>
    <w:div w:id="514735870">
      <w:bodyDiv w:val="1"/>
      <w:marLeft w:val="0"/>
      <w:marRight w:val="0"/>
      <w:marTop w:val="0"/>
      <w:marBottom w:val="0"/>
      <w:divBdr>
        <w:top w:val="none" w:sz="0" w:space="0" w:color="auto"/>
        <w:left w:val="none" w:sz="0" w:space="0" w:color="auto"/>
        <w:bottom w:val="none" w:sz="0" w:space="0" w:color="auto"/>
        <w:right w:val="none" w:sz="0" w:space="0" w:color="auto"/>
      </w:divBdr>
    </w:div>
    <w:div w:id="532307850">
      <w:bodyDiv w:val="1"/>
      <w:marLeft w:val="0"/>
      <w:marRight w:val="0"/>
      <w:marTop w:val="0"/>
      <w:marBottom w:val="0"/>
      <w:divBdr>
        <w:top w:val="none" w:sz="0" w:space="0" w:color="auto"/>
        <w:left w:val="none" w:sz="0" w:space="0" w:color="auto"/>
        <w:bottom w:val="none" w:sz="0" w:space="0" w:color="auto"/>
        <w:right w:val="none" w:sz="0" w:space="0" w:color="auto"/>
      </w:divBdr>
    </w:div>
    <w:div w:id="540476903">
      <w:bodyDiv w:val="1"/>
      <w:marLeft w:val="0"/>
      <w:marRight w:val="0"/>
      <w:marTop w:val="0"/>
      <w:marBottom w:val="0"/>
      <w:divBdr>
        <w:top w:val="none" w:sz="0" w:space="0" w:color="auto"/>
        <w:left w:val="none" w:sz="0" w:space="0" w:color="auto"/>
        <w:bottom w:val="none" w:sz="0" w:space="0" w:color="auto"/>
        <w:right w:val="none" w:sz="0" w:space="0" w:color="auto"/>
      </w:divBdr>
    </w:div>
    <w:div w:id="966425907">
      <w:bodyDiv w:val="1"/>
      <w:marLeft w:val="0"/>
      <w:marRight w:val="0"/>
      <w:marTop w:val="0"/>
      <w:marBottom w:val="0"/>
      <w:divBdr>
        <w:top w:val="none" w:sz="0" w:space="0" w:color="auto"/>
        <w:left w:val="none" w:sz="0" w:space="0" w:color="auto"/>
        <w:bottom w:val="none" w:sz="0" w:space="0" w:color="auto"/>
        <w:right w:val="none" w:sz="0" w:space="0" w:color="auto"/>
      </w:divBdr>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 w:id="1521310552">
      <w:bodyDiv w:val="1"/>
      <w:marLeft w:val="0"/>
      <w:marRight w:val="0"/>
      <w:marTop w:val="0"/>
      <w:marBottom w:val="0"/>
      <w:divBdr>
        <w:top w:val="none" w:sz="0" w:space="0" w:color="auto"/>
        <w:left w:val="none" w:sz="0" w:space="0" w:color="auto"/>
        <w:bottom w:val="none" w:sz="0" w:space="0" w:color="auto"/>
        <w:right w:val="none" w:sz="0" w:space="0" w:color="auto"/>
      </w:divBdr>
    </w:div>
    <w:div w:id="1640376609">
      <w:bodyDiv w:val="1"/>
      <w:marLeft w:val="0"/>
      <w:marRight w:val="0"/>
      <w:marTop w:val="0"/>
      <w:marBottom w:val="0"/>
      <w:divBdr>
        <w:top w:val="none" w:sz="0" w:space="0" w:color="auto"/>
        <w:left w:val="none" w:sz="0" w:space="0" w:color="auto"/>
        <w:bottom w:val="none" w:sz="0" w:space="0" w:color="auto"/>
        <w:right w:val="none" w:sz="0" w:space="0" w:color="auto"/>
      </w:divBdr>
    </w:div>
    <w:div w:id="1655184701">
      <w:bodyDiv w:val="1"/>
      <w:marLeft w:val="0"/>
      <w:marRight w:val="0"/>
      <w:marTop w:val="0"/>
      <w:marBottom w:val="0"/>
      <w:divBdr>
        <w:top w:val="none" w:sz="0" w:space="0" w:color="auto"/>
        <w:left w:val="none" w:sz="0" w:space="0" w:color="auto"/>
        <w:bottom w:val="none" w:sz="0" w:space="0" w:color="auto"/>
        <w:right w:val="none" w:sz="0" w:space="0" w:color="auto"/>
      </w:divBdr>
    </w:div>
    <w:div w:id="206930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8FBF14-F63F-4D78-AC87-1F5E579889B4}"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fr-FR"/>
        </a:p>
      </dgm:t>
    </dgm:pt>
    <dgm:pt modelId="{0012AA32-6B45-4AAF-AF76-A66B52D60CAE}">
      <dgm:prSet phldrT="[Texte]"/>
      <dgm:spPr/>
      <dgm:t>
        <a:bodyPr/>
        <a:lstStyle/>
        <a:p>
          <a:r>
            <a:rPr lang="fr-FR"/>
            <a:t>Projet</a:t>
          </a:r>
        </a:p>
      </dgm:t>
    </dgm:pt>
    <dgm:pt modelId="{59F369F7-9250-409D-B6A8-F8FD7C11F637}" type="parTrans" cxnId="{2B6E47BE-9CB8-4C8E-815D-142B493C6CB0}">
      <dgm:prSet/>
      <dgm:spPr/>
      <dgm:t>
        <a:bodyPr/>
        <a:lstStyle/>
        <a:p>
          <a:endParaRPr lang="fr-FR"/>
        </a:p>
      </dgm:t>
    </dgm:pt>
    <dgm:pt modelId="{6D378124-02A0-4D34-ADF2-7658F47F6CA2}" type="sibTrans" cxnId="{2B6E47BE-9CB8-4C8E-815D-142B493C6CB0}">
      <dgm:prSet/>
      <dgm:spPr/>
      <dgm:t>
        <a:bodyPr/>
        <a:lstStyle/>
        <a:p>
          <a:endParaRPr lang="fr-FR"/>
        </a:p>
      </dgm:t>
    </dgm:pt>
    <dgm:pt modelId="{640DA355-F395-483B-8ACD-E096CE5C1922}" type="asst">
      <dgm:prSet phldrT="[Texte]"/>
      <dgm:spPr>
        <a:solidFill>
          <a:schemeClr val="accent1">
            <a:lumMod val="75000"/>
          </a:schemeClr>
        </a:solidFill>
      </dgm:spPr>
      <dgm:t>
        <a:bodyPr/>
        <a:lstStyle/>
        <a:p>
          <a:r>
            <a:rPr lang="fr-FR"/>
            <a:t>Clients</a:t>
          </a:r>
        </a:p>
      </dgm:t>
    </dgm:pt>
    <dgm:pt modelId="{7C905E6E-80F7-4A89-BEE4-2BC23BB034EF}" type="parTrans" cxnId="{018D9691-465B-407C-B678-DDEFA520CFCC}">
      <dgm:prSet/>
      <dgm:spPr>
        <a:ln>
          <a:solidFill>
            <a:schemeClr val="accent2">
              <a:lumMod val="75000"/>
            </a:schemeClr>
          </a:solidFill>
        </a:ln>
      </dgm:spPr>
      <dgm:t>
        <a:bodyPr/>
        <a:lstStyle/>
        <a:p>
          <a:endParaRPr lang="fr-FR"/>
        </a:p>
      </dgm:t>
    </dgm:pt>
    <dgm:pt modelId="{0FF7E692-609C-434E-B203-722507FD2C3D}" type="sibTrans" cxnId="{018D9691-465B-407C-B678-DDEFA520CFCC}">
      <dgm:prSet/>
      <dgm:spPr/>
      <dgm:t>
        <a:bodyPr/>
        <a:lstStyle/>
        <a:p>
          <a:endParaRPr lang="fr-FR"/>
        </a:p>
      </dgm:t>
    </dgm:pt>
    <dgm:pt modelId="{58B02604-4626-4FC4-9E1D-8B225952BB4A}">
      <dgm:prSet phldrT="[Texte]"/>
      <dgm:spPr/>
      <dgm:t>
        <a:bodyPr/>
        <a:lstStyle/>
        <a:p>
          <a:r>
            <a:rPr lang="fr-FR"/>
            <a:t>Thibaut</a:t>
          </a:r>
        </a:p>
      </dgm:t>
    </dgm:pt>
    <dgm:pt modelId="{31A7BC50-FF5F-460C-B46E-9EEE044863D7}" type="parTrans" cxnId="{21CFD4BB-A8DA-4E98-9FC2-0D4369BCBEFC}">
      <dgm:prSet/>
      <dgm:spPr/>
      <dgm:t>
        <a:bodyPr/>
        <a:lstStyle/>
        <a:p>
          <a:endParaRPr lang="fr-FR"/>
        </a:p>
      </dgm:t>
    </dgm:pt>
    <dgm:pt modelId="{BE610DFB-E9EA-4005-8AF9-C1AE7543D333}" type="sibTrans" cxnId="{21CFD4BB-A8DA-4E98-9FC2-0D4369BCBEFC}">
      <dgm:prSet/>
      <dgm:spPr/>
      <dgm:t>
        <a:bodyPr/>
        <a:lstStyle/>
        <a:p>
          <a:endParaRPr lang="fr-FR"/>
        </a:p>
      </dgm:t>
    </dgm:pt>
    <dgm:pt modelId="{82A3C46B-98EB-477D-BEAA-00A5B6BB53CC}">
      <dgm:prSet phldrT="[Texte]"/>
      <dgm:spPr>
        <a:solidFill>
          <a:schemeClr val="tx1">
            <a:lumMod val="50000"/>
            <a:lumOff val="50000"/>
          </a:schemeClr>
        </a:solidFill>
      </dgm:spPr>
      <dgm:t>
        <a:bodyPr/>
        <a:lstStyle/>
        <a:p>
          <a:r>
            <a:rPr lang="fr-FR"/>
            <a:t>Suiveurs</a:t>
          </a:r>
        </a:p>
      </dgm:t>
    </dgm:pt>
    <dgm:pt modelId="{11FFBD23-BFED-48B2-B6DC-193A81F8F40D}" type="parTrans" cxnId="{FFC77B16-30AA-4F59-957E-52343DFB52A9}">
      <dgm:prSet/>
      <dgm:spPr>
        <a:ln>
          <a:solidFill>
            <a:schemeClr val="accent2">
              <a:lumMod val="75000"/>
            </a:schemeClr>
          </a:solidFill>
        </a:ln>
      </dgm:spPr>
      <dgm:t>
        <a:bodyPr/>
        <a:lstStyle/>
        <a:p>
          <a:endParaRPr lang="fr-FR"/>
        </a:p>
      </dgm:t>
    </dgm:pt>
    <dgm:pt modelId="{CE1CBE4B-95EC-4093-90D3-C12FD2F70CFC}" type="sibTrans" cxnId="{FFC77B16-30AA-4F59-957E-52343DFB52A9}">
      <dgm:prSet/>
      <dgm:spPr/>
      <dgm:t>
        <a:bodyPr/>
        <a:lstStyle/>
        <a:p>
          <a:endParaRPr lang="fr-FR"/>
        </a:p>
      </dgm:t>
    </dgm:pt>
    <dgm:pt modelId="{EB0EBA24-EFC7-471F-BFFA-495D827E0397}">
      <dgm:prSet phldrT="[Texte]"/>
      <dgm:spPr>
        <a:solidFill>
          <a:schemeClr val="bg1">
            <a:lumMod val="65000"/>
          </a:schemeClr>
        </a:solidFill>
      </dgm:spPr>
      <dgm:t>
        <a:bodyPr/>
        <a:lstStyle/>
        <a:p>
          <a:r>
            <a:rPr lang="fr-FR"/>
            <a:t>Antoine</a:t>
          </a:r>
        </a:p>
      </dgm:t>
    </dgm:pt>
    <dgm:pt modelId="{D16EF2DD-7DAC-4C76-AB76-6329C93CD258}" type="parTrans" cxnId="{CFF37C10-6FC3-4106-A391-5826632A595D}">
      <dgm:prSet/>
      <dgm:spPr>
        <a:solidFill>
          <a:schemeClr val="bg1">
            <a:lumMod val="65000"/>
          </a:schemeClr>
        </a:solidFill>
        <a:ln>
          <a:solidFill>
            <a:schemeClr val="bg1">
              <a:lumMod val="50000"/>
            </a:schemeClr>
          </a:solidFill>
        </a:ln>
      </dgm:spPr>
      <dgm:t>
        <a:bodyPr/>
        <a:lstStyle/>
        <a:p>
          <a:endParaRPr lang="fr-FR"/>
        </a:p>
      </dgm:t>
    </dgm:pt>
    <dgm:pt modelId="{E1A890F8-045C-4FF9-AF77-1E41F6EB85F6}" type="sibTrans" cxnId="{CFF37C10-6FC3-4106-A391-5826632A595D}">
      <dgm:prSet/>
      <dgm:spPr/>
      <dgm:t>
        <a:bodyPr/>
        <a:lstStyle/>
        <a:p>
          <a:endParaRPr lang="fr-FR"/>
        </a:p>
      </dgm:t>
    </dgm:pt>
    <dgm:pt modelId="{FAB095A3-9CF1-42B3-9DF2-0FEAD9CDDBA3}">
      <dgm:prSet phldrT="[Texte]"/>
      <dgm:spPr/>
      <dgm:t>
        <a:bodyPr/>
        <a:lstStyle/>
        <a:p>
          <a:r>
            <a:rPr lang="fr-FR"/>
            <a:t>Victor</a:t>
          </a:r>
        </a:p>
      </dgm:t>
    </dgm:pt>
    <dgm:pt modelId="{078C084A-E785-444F-8754-4625726CE552}" type="parTrans" cxnId="{26E37B18-A45F-4BE1-AFFD-D24BF919D563}">
      <dgm:prSet/>
      <dgm:spPr/>
      <dgm:t>
        <a:bodyPr/>
        <a:lstStyle/>
        <a:p>
          <a:endParaRPr lang="fr-FR"/>
        </a:p>
      </dgm:t>
    </dgm:pt>
    <dgm:pt modelId="{A40D8B7F-215A-4D10-A2B6-247AFF9DDA8D}" type="sibTrans" cxnId="{26E37B18-A45F-4BE1-AFFD-D24BF919D563}">
      <dgm:prSet/>
      <dgm:spPr/>
      <dgm:t>
        <a:bodyPr/>
        <a:lstStyle/>
        <a:p>
          <a:endParaRPr lang="fr-FR"/>
        </a:p>
      </dgm:t>
    </dgm:pt>
    <dgm:pt modelId="{AB7C7D1D-B07E-4113-980D-3221E62D8847}">
      <dgm:prSet phldrT="[Texte]"/>
      <dgm:spPr/>
      <dgm:t>
        <a:bodyPr/>
        <a:lstStyle/>
        <a:p>
          <a:r>
            <a:rPr lang="fr-FR"/>
            <a:t>Antoine</a:t>
          </a:r>
        </a:p>
      </dgm:t>
    </dgm:pt>
    <dgm:pt modelId="{6C552E86-5F8E-4BD8-AF05-52BA6D152C53}" type="parTrans" cxnId="{2DACD749-2BB7-481A-8FF9-FF6231828039}">
      <dgm:prSet/>
      <dgm:spPr/>
      <dgm:t>
        <a:bodyPr/>
        <a:lstStyle/>
        <a:p>
          <a:endParaRPr lang="fr-FR"/>
        </a:p>
      </dgm:t>
    </dgm:pt>
    <dgm:pt modelId="{D1C6F4B4-C551-4567-89D1-755C6A49F97E}" type="sibTrans" cxnId="{2DACD749-2BB7-481A-8FF9-FF6231828039}">
      <dgm:prSet/>
      <dgm:spPr/>
      <dgm:t>
        <a:bodyPr/>
        <a:lstStyle/>
        <a:p>
          <a:endParaRPr lang="fr-FR"/>
        </a:p>
      </dgm:t>
    </dgm:pt>
    <dgm:pt modelId="{31EE21A4-49F7-47FA-81BC-7B90C1B47CC6}">
      <dgm:prSet phldrT="[Texte]"/>
      <dgm:spPr/>
      <dgm:t>
        <a:bodyPr/>
        <a:lstStyle/>
        <a:p>
          <a:r>
            <a:rPr lang="fr-FR"/>
            <a:t>Andrian</a:t>
          </a:r>
        </a:p>
      </dgm:t>
    </dgm:pt>
    <dgm:pt modelId="{07056D16-1D79-47D1-9E3C-2DB73C269DB0}" type="parTrans" cxnId="{C185275F-A160-4013-93E6-05C4657C722A}">
      <dgm:prSet/>
      <dgm:spPr/>
      <dgm:t>
        <a:bodyPr/>
        <a:lstStyle/>
        <a:p>
          <a:endParaRPr lang="fr-FR"/>
        </a:p>
      </dgm:t>
    </dgm:pt>
    <dgm:pt modelId="{672ACDEA-6B7F-419F-9002-AA03E6ADE63B}" type="sibTrans" cxnId="{C185275F-A160-4013-93E6-05C4657C722A}">
      <dgm:prSet/>
      <dgm:spPr/>
      <dgm:t>
        <a:bodyPr/>
        <a:lstStyle/>
        <a:p>
          <a:endParaRPr lang="fr-FR"/>
        </a:p>
      </dgm:t>
    </dgm:pt>
    <dgm:pt modelId="{145E4A55-C3F9-4C82-9B55-F341AD82E97F}">
      <dgm:prSet phldrT="[Texte]"/>
      <dgm:spPr>
        <a:solidFill>
          <a:schemeClr val="bg1">
            <a:lumMod val="65000"/>
          </a:schemeClr>
        </a:solidFill>
      </dgm:spPr>
      <dgm:t>
        <a:bodyPr/>
        <a:lstStyle/>
        <a:p>
          <a:r>
            <a:rPr lang="fr-FR"/>
            <a:t>Olivier</a:t>
          </a:r>
        </a:p>
      </dgm:t>
    </dgm:pt>
    <dgm:pt modelId="{26C57259-18AC-4B85-A17F-5BAA3F965892}" type="parTrans" cxnId="{DCB9A4A3-DB20-41A9-83DE-A60E64985003}">
      <dgm:prSet/>
      <dgm:spPr>
        <a:solidFill>
          <a:schemeClr val="bg1">
            <a:lumMod val="65000"/>
          </a:schemeClr>
        </a:solidFill>
        <a:ln>
          <a:solidFill>
            <a:schemeClr val="bg1">
              <a:lumMod val="50000"/>
            </a:schemeClr>
          </a:solidFill>
        </a:ln>
      </dgm:spPr>
      <dgm:t>
        <a:bodyPr/>
        <a:lstStyle/>
        <a:p>
          <a:endParaRPr lang="fr-FR"/>
        </a:p>
      </dgm:t>
    </dgm:pt>
    <dgm:pt modelId="{F5317BEE-AB8F-4A43-8F57-F69968646203}" type="sibTrans" cxnId="{DCB9A4A3-DB20-41A9-83DE-A60E64985003}">
      <dgm:prSet/>
      <dgm:spPr/>
      <dgm:t>
        <a:bodyPr/>
        <a:lstStyle/>
        <a:p>
          <a:endParaRPr lang="fr-FR"/>
        </a:p>
      </dgm:t>
    </dgm:pt>
    <dgm:pt modelId="{6587A485-EA4E-4802-B5CA-7DD28221E486}" type="pres">
      <dgm:prSet presAssocID="{9C8FBF14-F63F-4D78-AC87-1F5E579889B4}" presName="Name0" presStyleCnt="0">
        <dgm:presLayoutVars>
          <dgm:chPref val="1"/>
          <dgm:dir/>
          <dgm:animOne val="branch"/>
          <dgm:animLvl val="lvl"/>
          <dgm:resizeHandles val="exact"/>
        </dgm:presLayoutVars>
      </dgm:prSet>
      <dgm:spPr/>
      <dgm:t>
        <a:bodyPr/>
        <a:lstStyle/>
        <a:p>
          <a:endParaRPr lang="fr-FR"/>
        </a:p>
      </dgm:t>
    </dgm:pt>
    <dgm:pt modelId="{8B8FA102-5406-4C16-B074-3FA1B9C01037}" type="pres">
      <dgm:prSet presAssocID="{0012AA32-6B45-4AAF-AF76-A66B52D60CAE}" presName="root1" presStyleCnt="0"/>
      <dgm:spPr/>
    </dgm:pt>
    <dgm:pt modelId="{0ADE3CB0-77D7-4A10-BC8A-AC95ED09032F}" type="pres">
      <dgm:prSet presAssocID="{0012AA32-6B45-4AAF-AF76-A66B52D60CAE}" presName="LevelOneTextNode" presStyleLbl="node0" presStyleIdx="0" presStyleCnt="1">
        <dgm:presLayoutVars>
          <dgm:chPref val="3"/>
        </dgm:presLayoutVars>
      </dgm:prSet>
      <dgm:spPr/>
      <dgm:t>
        <a:bodyPr/>
        <a:lstStyle/>
        <a:p>
          <a:endParaRPr lang="fr-FR"/>
        </a:p>
      </dgm:t>
    </dgm:pt>
    <dgm:pt modelId="{42F39154-3DCC-414F-8F7F-475293141B2D}" type="pres">
      <dgm:prSet presAssocID="{0012AA32-6B45-4AAF-AF76-A66B52D60CAE}" presName="level2hierChild" presStyleCnt="0"/>
      <dgm:spPr/>
    </dgm:pt>
    <dgm:pt modelId="{5EC8FF2A-D520-4E28-906A-B2CA2BA7BFC3}" type="pres">
      <dgm:prSet presAssocID="{7C905E6E-80F7-4A89-BEE4-2BC23BB034EF}" presName="conn2-1" presStyleLbl="parChTrans1D2" presStyleIdx="0" presStyleCnt="2"/>
      <dgm:spPr/>
      <dgm:t>
        <a:bodyPr/>
        <a:lstStyle/>
        <a:p>
          <a:endParaRPr lang="fr-FR"/>
        </a:p>
      </dgm:t>
    </dgm:pt>
    <dgm:pt modelId="{8EC4DB6A-5F67-45F6-AA9E-CD0702C82E5B}" type="pres">
      <dgm:prSet presAssocID="{7C905E6E-80F7-4A89-BEE4-2BC23BB034EF}" presName="connTx" presStyleLbl="parChTrans1D2" presStyleIdx="0" presStyleCnt="2"/>
      <dgm:spPr/>
      <dgm:t>
        <a:bodyPr/>
        <a:lstStyle/>
        <a:p>
          <a:endParaRPr lang="fr-FR"/>
        </a:p>
      </dgm:t>
    </dgm:pt>
    <dgm:pt modelId="{0E434AB5-5047-4A53-AB52-DCCFE9CE6D39}" type="pres">
      <dgm:prSet presAssocID="{640DA355-F395-483B-8ACD-E096CE5C1922}" presName="root2" presStyleCnt="0"/>
      <dgm:spPr/>
    </dgm:pt>
    <dgm:pt modelId="{5AE4CE9C-589B-45C2-A8C0-2B656B0B1C4B}" type="pres">
      <dgm:prSet presAssocID="{640DA355-F395-483B-8ACD-E096CE5C1922}" presName="LevelTwoTextNode" presStyleLbl="asst1" presStyleIdx="0" presStyleCnt="1">
        <dgm:presLayoutVars>
          <dgm:chPref val="3"/>
        </dgm:presLayoutVars>
      </dgm:prSet>
      <dgm:spPr/>
      <dgm:t>
        <a:bodyPr/>
        <a:lstStyle/>
        <a:p>
          <a:endParaRPr lang="fr-FR"/>
        </a:p>
      </dgm:t>
    </dgm:pt>
    <dgm:pt modelId="{826AE6F7-28EC-4461-B346-231B5F40917F}" type="pres">
      <dgm:prSet presAssocID="{640DA355-F395-483B-8ACD-E096CE5C1922}" presName="level3hierChild" presStyleCnt="0"/>
      <dgm:spPr/>
    </dgm:pt>
    <dgm:pt modelId="{1211E5E0-DEB9-4AD3-92AB-E11B5E3DE7AE}" type="pres">
      <dgm:prSet presAssocID="{31A7BC50-FF5F-460C-B46E-9EEE044863D7}" presName="conn2-1" presStyleLbl="parChTrans1D3" presStyleIdx="0" presStyleCnt="6"/>
      <dgm:spPr/>
      <dgm:t>
        <a:bodyPr/>
        <a:lstStyle/>
        <a:p>
          <a:endParaRPr lang="fr-FR"/>
        </a:p>
      </dgm:t>
    </dgm:pt>
    <dgm:pt modelId="{E8A8AFE2-79A8-450F-B226-9496AAD0C999}" type="pres">
      <dgm:prSet presAssocID="{31A7BC50-FF5F-460C-B46E-9EEE044863D7}" presName="connTx" presStyleLbl="parChTrans1D3" presStyleIdx="0" presStyleCnt="6"/>
      <dgm:spPr/>
      <dgm:t>
        <a:bodyPr/>
        <a:lstStyle/>
        <a:p>
          <a:endParaRPr lang="fr-FR"/>
        </a:p>
      </dgm:t>
    </dgm:pt>
    <dgm:pt modelId="{D518F31F-659F-4079-B871-B90D9A205423}" type="pres">
      <dgm:prSet presAssocID="{58B02604-4626-4FC4-9E1D-8B225952BB4A}" presName="root2" presStyleCnt="0"/>
      <dgm:spPr/>
    </dgm:pt>
    <dgm:pt modelId="{F4814D2A-5DAD-4432-97D2-D960A47781D0}" type="pres">
      <dgm:prSet presAssocID="{58B02604-4626-4FC4-9E1D-8B225952BB4A}" presName="LevelTwoTextNode" presStyleLbl="node3" presStyleIdx="0" presStyleCnt="6">
        <dgm:presLayoutVars>
          <dgm:chPref val="3"/>
        </dgm:presLayoutVars>
      </dgm:prSet>
      <dgm:spPr/>
      <dgm:t>
        <a:bodyPr/>
        <a:lstStyle/>
        <a:p>
          <a:endParaRPr lang="fr-FR"/>
        </a:p>
      </dgm:t>
    </dgm:pt>
    <dgm:pt modelId="{3D15A69D-BEC2-401B-8469-71A723196E07}" type="pres">
      <dgm:prSet presAssocID="{58B02604-4626-4FC4-9E1D-8B225952BB4A}" presName="level3hierChild" presStyleCnt="0"/>
      <dgm:spPr/>
    </dgm:pt>
    <dgm:pt modelId="{4C1FB17D-AF85-4833-8C07-DD36A77FC9C7}" type="pres">
      <dgm:prSet presAssocID="{078C084A-E785-444F-8754-4625726CE552}" presName="conn2-1" presStyleLbl="parChTrans1D3" presStyleIdx="1" presStyleCnt="6"/>
      <dgm:spPr/>
      <dgm:t>
        <a:bodyPr/>
        <a:lstStyle/>
        <a:p>
          <a:endParaRPr lang="fr-FR"/>
        </a:p>
      </dgm:t>
    </dgm:pt>
    <dgm:pt modelId="{43236464-8DF3-4027-AA22-060D72CB7BC9}" type="pres">
      <dgm:prSet presAssocID="{078C084A-E785-444F-8754-4625726CE552}" presName="connTx" presStyleLbl="parChTrans1D3" presStyleIdx="1" presStyleCnt="6"/>
      <dgm:spPr/>
      <dgm:t>
        <a:bodyPr/>
        <a:lstStyle/>
        <a:p>
          <a:endParaRPr lang="fr-FR"/>
        </a:p>
      </dgm:t>
    </dgm:pt>
    <dgm:pt modelId="{E625F8AF-8AA4-414A-B507-A3B7BAB2CF5D}" type="pres">
      <dgm:prSet presAssocID="{FAB095A3-9CF1-42B3-9DF2-0FEAD9CDDBA3}" presName="root2" presStyleCnt="0"/>
      <dgm:spPr/>
    </dgm:pt>
    <dgm:pt modelId="{950FBF10-1741-4503-ABB1-2F8FCAD34057}" type="pres">
      <dgm:prSet presAssocID="{FAB095A3-9CF1-42B3-9DF2-0FEAD9CDDBA3}" presName="LevelTwoTextNode" presStyleLbl="node3" presStyleIdx="1" presStyleCnt="6">
        <dgm:presLayoutVars>
          <dgm:chPref val="3"/>
        </dgm:presLayoutVars>
      </dgm:prSet>
      <dgm:spPr/>
      <dgm:t>
        <a:bodyPr/>
        <a:lstStyle/>
        <a:p>
          <a:endParaRPr lang="fr-FR"/>
        </a:p>
      </dgm:t>
    </dgm:pt>
    <dgm:pt modelId="{55DA8FBA-C68A-412D-BE9E-736B21B03972}" type="pres">
      <dgm:prSet presAssocID="{FAB095A3-9CF1-42B3-9DF2-0FEAD9CDDBA3}" presName="level3hierChild" presStyleCnt="0"/>
      <dgm:spPr/>
    </dgm:pt>
    <dgm:pt modelId="{F6406468-0621-4234-B374-DF8C3885D98E}" type="pres">
      <dgm:prSet presAssocID="{6C552E86-5F8E-4BD8-AF05-52BA6D152C53}" presName="conn2-1" presStyleLbl="parChTrans1D3" presStyleIdx="2" presStyleCnt="6"/>
      <dgm:spPr/>
      <dgm:t>
        <a:bodyPr/>
        <a:lstStyle/>
        <a:p>
          <a:endParaRPr lang="fr-FR"/>
        </a:p>
      </dgm:t>
    </dgm:pt>
    <dgm:pt modelId="{24212132-823E-4D4A-AEEB-AEDC60911930}" type="pres">
      <dgm:prSet presAssocID="{6C552E86-5F8E-4BD8-AF05-52BA6D152C53}" presName="connTx" presStyleLbl="parChTrans1D3" presStyleIdx="2" presStyleCnt="6"/>
      <dgm:spPr/>
      <dgm:t>
        <a:bodyPr/>
        <a:lstStyle/>
        <a:p>
          <a:endParaRPr lang="fr-FR"/>
        </a:p>
      </dgm:t>
    </dgm:pt>
    <dgm:pt modelId="{921902FD-42A8-4610-BF2E-AE1519FFB00D}" type="pres">
      <dgm:prSet presAssocID="{AB7C7D1D-B07E-4113-980D-3221E62D8847}" presName="root2" presStyleCnt="0"/>
      <dgm:spPr/>
    </dgm:pt>
    <dgm:pt modelId="{BDC9F8F2-4170-412C-BC6C-17F2BB414DC8}" type="pres">
      <dgm:prSet presAssocID="{AB7C7D1D-B07E-4113-980D-3221E62D8847}" presName="LevelTwoTextNode" presStyleLbl="node3" presStyleIdx="2" presStyleCnt="6">
        <dgm:presLayoutVars>
          <dgm:chPref val="3"/>
        </dgm:presLayoutVars>
      </dgm:prSet>
      <dgm:spPr/>
      <dgm:t>
        <a:bodyPr/>
        <a:lstStyle/>
        <a:p>
          <a:endParaRPr lang="fr-FR"/>
        </a:p>
      </dgm:t>
    </dgm:pt>
    <dgm:pt modelId="{4E0C1086-E999-4411-A2F7-1DF556282DC6}" type="pres">
      <dgm:prSet presAssocID="{AB7C7D1D-B07E-4113-980D-3221E62D8847}" presName="level3hierChild" presStyleCnt="0"/>
      <dgm:spPr/>
    </dgm:pt>
    <dgm:pt modelId="{914208A2-0A83-4AE0-9C25-385573AA40A7}" type="pres">
      <dgm:prSet presAssocID="{07056D16-1D79-47D1-9E3C-2DB73C269DB0}" presName="conn2-1" presStyleLbl="parChTrans1D3" presStyleIdx="3" presStyleCnt="6"/>
      <dgm:spPr/>
      <dgm:t>
        <a:bodyPr/>
        <a:lstStyle/>
        <a:p>
          <a:endParaRPr lang="fr-FR"/>
        </a:p>
      </dgm:t>
    </dgm:pt>
    <dgm:pt modelId="{743DB70C-9B36-483F-8082-7EC9C9EF949E}" type="pres">
      <dgm:prSet presAssocID="{07056D16-1D79-47D1-9E3C-2DB73C269DB0}" presName="connTx" presStyleLbl="parChTrans1D3" presStyleIdx="3" presStyleCnt="6"/>
      <dgm:spPr/>
      <dgm:t>
        <a:bodyPr/>
        <a:lstStyle/>
        <a:p>
          <a:endParaRPr lang="fr-FR"/>
        </a:p>
      </dgm:t>
    </dgm:pt>
    <dgm:pt modelId="{96B861D0-9EFA-48FA-8C33-E8F3C158AC37}" type="pres">
      <dgm:prSet presAssocID="{31EE21A4-49F7-47FA-81BC-7B90C1B47CC6}" presName="root2" presStyleCnt="0"/>
      <dgm:spPr/>
    </dgm:pt>
    <dgm:pt modelId="{234685F2-A4DC-417F-9B19-75975E6BC406}" type="pres">
      <dgm:prSet presAssocID="{31EE21A4-49F7-47FA-81BC-7B90C1B47CC6}" presName="LevelTwoTextNode" presStyleLbl="node3" presStyleIdx="3" presStyleCnt="6">
        <dgm:presLayoutVars>
          <dgm:chPref val="3"/>
        </dgm:presLayoutVars>
      </dgm:prSet>
      <dgm:spPr/>
      <dgm:t>
        <a:bodyPr/>
        <a:lstStyle/>
        <a:p>
          <a:endParaRPr lang="fr-FR"/>
        </a:p>
      </dgm:t>
    </dgm:pt>
    <dgm:pt modelId="{1BBD7E91-89F6-4753-ADC8-6F6ED429E34E}" type="pres">
      <dgm:prSet presAssocID="{31EE21A4-49F7-47FA-81BC-7B90C1B47CC6}" presName="level3hierChild" presStyleCnt="0"/>
      <dgm:spPr/>
    </dgm:pt>
    <dgm:pt modelId="{0238B9A7-C99E-40A6-8B6C-922AC56C66A0}" type="pres">
      <dgm:prSet presAssocID="{11FFBD23-BFED-48B2-B6DC-193A81F8F40D}" presName="conn2-1" presStyleLbl="parChTrans1D2" presStyleIdx="1" presStyleCnt="2"/>
      <dgm:spPr/>
      <dgm:t>
        <a:bodyPr/>
        <a:lstStyle/>
        <a:p>
          <a:endParaRPr lang="fr-FR"/>
        </a:p>
      </dgm:t>
    </dgm:pt>
    <dgm:pt modelId="{48E53EC4-EEA4-4AED-AFD1-08A81A12FFC7}" type="pres">
      <dgm:prSet presAssocID="{11FFBD23-BFED-48B2-B6DC-193A81F8F40D}" presName="connTx" presStyleLbl="parChTrans1D2" presStyleIdx="1" presStyleCnt="2"/>
      <dgm:spPr/>
      <dgm:t>
        <a:bodyPr/>
        <a:lstStyle/>
        <a:p>
          <a:endParaRPr lang="fr-FR"/>
        </a:p>
      </dgm:t>
    </dgm:pt>
    <dgm:pt modelId="{8EA0156C-92C5-4273-836E-FFF7B5834E26}" type="pres">
      <dgm:prSet presAssocID="{82A3C46B-98EB-477D-BEAA-00A5B6BB53CC}" presName="root2" presStyleCnt="0"/>
      <dgm:spPr/>
    </dgm:pt>
    <dgm:pt modelId="{67B09942-7D77-4B70-95D9-7A721A980E4F}" type="pres">
      <dgm:prSet presAssocID="{82A3C46B-98EB-477D-BEAA-00A5B6BB53CC}" presName="LevelTwoTextNode" presStyleLbl="node2" presStyleIdx="0" presStyleCnt="1">
        <dgm:presLayoutVars>
          <dgm:chPref val="3"/>
        </dgm:presLayoutVars>
      </dgm:prSet>
      <dgm:spPr/>
      <dgm:t>
        <a:bodyPr/>
        <a:lstStyle/>
        <a:p>
          <a:endParaRPr lang="fr-FR"/>
        </a:p>
      </dgm:t>
    </dgm:pt>
    <dgm:pt modelId="{6B87E219-45DB-4E84-B2E9-8FEC91A71370}" type="pres">
      <dgm:prSet presAssocID="{82A3C46B-98EB-477D-BEAA-00A5B6BB53CC}" presName="level3hierChild" presStyleCnt="0"/>
      <dgm:spPr/>
    </dgm:pt>
    <dgm:pt modelId="{92F5080E-2F2B-430D-8CC3-0B104A26B50B}" type="pres">
      <dgm:prSet presAssocID="{D16EF2DD-7DAC-4C76-AB76-6329C93CD258}" presName="conn2-1" presStyleLbl="parChTrans1D3" presStyleIdx="4" presStyleCnt="6"/>
      <dgm:spPr/>
      <dgm:t>
        <a:bodyPr/>
        <a:lstStyle/>
        <a:p>
          <a:endParaRPr lang="fr-FR"/>
        </a:p>
      </dgm:t>
    </dgm:pt>
    <dgm:pt modelId="{1596F6C5-A3A5-4120-9EA7-1F0F70B8703C}" type="pres">
      <dgm:prSet presAssocID="{D16EF2DD-7DAC-4C76-AB76-6329C93CD258}" presName="connTx" presStyleLbl="parChTrans1D3" presStyleIdx="4" presStyleCnt="6"/>
      <dgm:spPr/>
      <dgm:t>
        <a:bodyPr/>
        <a:lstStyle/>
        <a:p>
          <a:endParaRPr lang="fr-FR"/>
        </a:p>
      </dgm:t>
    </dgm:pt>
    <dgm:pt modelId="{BB93AB7F-75EA-4E4E-9FDD-558E36621131}" type="pres">
      <dgm:prSet presAssocID="{EB0EBA24-EFC7-471F-BFFA-495D827E0397}" presName="root2" presStyleCnt="0"/>
      <dgm:spPr/>
    </dgm:pt>
    <dgm:pt modelId="{A743EB29-D9B6-498B-BD96-21E8580439C8}" type="pres">
      <dgm:prSet presAssocID="{EB0EBA24-EFC7-471F-BFFA-495D827E0397}" presName="LevelTwoTextNode" presStyleLbl="node3" presStyleIdx="4" presStyleCnt="6">
        <dgm:presLayoutVars>
          <dgm:chPref val="3"/>
        </dgm:presLayoutVars>
      </dgm:prSet>
      <dgm:spPr/>
      <dgm:t>
        <a:bodyPr/>
        <a:lstStyle/>
        <a:p>
          <a:endParaRPr lang="fr-FR"/>
        </a:p>
      </dgm:t>
    </dgm:pt>
    <dgm:pt modelId="{3C547DDF-53DF-4E09-BCCB-D9A6B3D26E86}" type="pres">
      <dgm:prSet presAssocID="{EB0EBA24-EFC7-471F-BFFA-495D827E0397}" presName="level3hierChild" presStyleCnt="0"/>
      <dgm:spPr/>
    </dgm:pt>
    <dgm:pt modelId="{BEBEBD2D-F17D-4782-8531-22A5754B61D9}" type="pres">
      <dgm:prSet presAssocID="{26C57259-18AC-4B85-A17F-5BAA3F965892}" presName="conn2-1" presStyleLbl="parChTrans1D3" presStyleIdx="5" presStyleCnt="6"/>
      <dgm:spPr/>
      <dgm:t>
        <a:bodyPr/>
        <a:lstStyle/>
        <a:p>
          <a:endParaRPr lang="fr-FR"/>
        </a:p>
      </dgm:t>
    </dgm:pt>
    <dgm:pt modelId="{7E21C657-4C53-453B-9BB3-0A5C00A8025B}" type="pres">
      <dgm:prSet presAssocID="{26C57259-18AC-4B85-A17F-5BAA3F965892}" presName="connTx" presStyleLbl="parChTrans1D3" presStyleIdx="5" presStyleCnt="6"/>
      <dgm:spPr/>
      <dgm:t>
        <a:bodyPr/>
        <a:lstStyle/>
        <a:p>
          <a:endParaRPr lang="fr-FR"/>
        </a:p>
      </dgm:t>
    </dgm:pt>
    <dgm:pt modelId="{CF03882D-0945-4186-946A-50178DC9BB96}" type="pres">
      <dgm:prSet presAssocID="{145E4A55-C3F9-4C82-9B55-F341AD82E97F}" presName="root2" presStyleCnt="0"/>
      <dgm:spPr/>
    </dgm:pt>
    <dgm:pt modelId="{3EEC2081-CC1A-4E1C-BA48-44585EA68547}" type="pres">
      <dgm:prSet presAssocID="{145E4A55-C3F9-4C82-9B55-F341AD82E97F}" presName="LevelTwoTextNode" presStyleLbl="node3" presStyleIdx="5" presStyleCnt="6">
        <dgm:presLayoutVars>
          <dgm:chPref val="3"/>
        </dgm:presLayoutVars>
      </dgm:prSet>
      <dgm:spPr/>
      <dgm:t>
        <a:bodyPr/>
        <a:lstStyle/>
        <a:p>
          <a:endParaRPr lang="fr-FR"/>
        </a:p>
      </dgm:t>
    </dgm:pt>
    <dgm:pt modelId="{A72E83BD-80EC-415F-9F9F-D8CD88B3D526}" type="pres">
      <dgm:prSet presAssocID="{145E4A55-C3F9-4C82-9B55-F341AD82E97F}" presName="level3hierChild" presStyleCnt="0"/>
      <dgm:spPr/>
    </dgm:pt>
  </dgm:ptLst>
  <dgm:cxnLst>
    <dgm:cxn modelId="{8A36687F-7240-468C-9964-CA3CC67CBDFD}" type="presOf" srcId="{6C552E86-5F8E-4BD8-AF05-52BA6D152C53}" destId="{24212132-823E-4D4A-AEEB-AEDC60911930}" srcOrd="1" destOrd="0" presId="urn:microsoft.com/office/officeart/2008/layout/HorizontalMultiLevelHierarchy"/>
    <dgm:cxn modelId="{980095D7-C5B2-423D-866E-BB90EFB6D582}" type="presOf" srcId="{9C8FBF14-F63F-4D78-AC87-1F5E579889B4}" destId="{6587A485-EA4E-4802-B5CA-7DD28221E486}" srcOrd="0" destOrd="0" presId="urn:microsoft.com/office/officeart/2008/layout/HorizontalMultiLevelHierarchy"/>
    <dgm:cxn modelId="{11942C58-DB12-4C72-8609-7D50955CE90A}" type="presOf" srcId="{7C905E6E-80F7-4A89-BEE4-2BC23BB034EF}" destId="{8EC4DB6A-5F67-45F6-AA9E-CD0702C82E5B}" srcOrd="1" destOrd="0" presId="urn:microsoft.com/office/officeart/2008/layout/HorizontalMultiLevelHierarchy"/>
    <dgm:cxn modelId="{8478FA1E-C338-46EC-BB7C-5CBC354A6E0F}" type="presOf" srcId="{FAB095A3-9CF1-42B3-9DF2-0FEAD9CDDBA3}" destId="{950FBF10-1741-4503-ABB1-2F8FCAD34057}" srcOrd="0" destOrd="0" presId="urn:microsoft.com/office/officeart/2008/layout/HorizontalMultiLevelHierarchy"/>
    <dgm:cxn modelId="{2C9CBA0C-50B3-45AC-9A93-51BB1836E3EE}" type="presOf" srcId="{AB7C7D1D-B07E-4113-980D-3221E62D8847}" destId="{BDC9F8F2-4170-412C-BC6C-17F2BB414DC8}" srcOrd="0" destOrd="0" presId="urn:microsoft.com/office/officeart/2008/layout/HorizontalMultiLevelHierarchy"/>
    <dgm:cxn modelId="{CFF37C10-6FC3-4106-A391-5826632A595D}" srcId="{82A3C46B-98EB-477D-BEAA-00A5B6BB53CC}" destId="{EB0EBA24-EFC7-471F-BFFA-495D827E0397}" srcOrd="0" destOrd="0" parTransId="{D16EF2DD-7DAC-4C76-AB76-6329C93CD258}" sibTransId="{E1A890F8-045C-4FF9-AF77-1E41F6EB85F6}"/>
    <dgm:cxn modelId="{FFC77B16-30AA-4F59-957E-52343DFB52A9}" srcId="{0012AA32-6B45-4AAF-AF76-A66B52D60CAE}" destId="{82A3C46B-98EB-477D-BEAA-00A5B6BB53CC}" srcOrd="1" destOrd="0" parTransId="{11FFBD23-BFED-48B2-B6DC-193A81F8F40D}" sibTransId="{CE1CBE4B-95EC-4093-90D3-C12FD2F70CFC}"/>
    <dgm:cxn modelId="{92B190A4-2654-4371-A9C7-AE0CA89DE935}" type="presOf" srcId="{26C57259-18AC-4B85-A17F-5BAA3F965892}" destId="{7E21C657-4C53-453B-9BB3-0A5C00A8025B}" srcOrd="1" destOrd="0" presId="urn:microsoft.com/office/officeart/2008/layout/HorizontalMultiLevelHierarchy"/>
    <dgm:cxn modelId="{21CFD4BB-A8DA-4E98-9FC2-0D4369BCBEFC}" srcId="{640DA355-F395-483B-8ACD-E096CE5C1922}" destId="{58B02604-4626-4FC4-9E1D-8B225952BB4A}" srcOrd="0" destOrd="0" parTransId="{31A7BC50-FF5F-460C-B46E-9EEE044863D7}" sibTransId="{BE610DFB-E9EA-4005-8AF9-C1AE7543D333}"/>
    <dgm:cxn modelId="{50614F0B-FBE2-4BEC-B9A8-F5E8C3F32334}" type="presOf" srcId="{078C084A-E785-444F-8754-4625726CE552}" destId="{4C1FB17D-AF85-4833-8C07-DD36A77FC9C7}" srcOrd="0" destOrd="0" presId="urn:microsoft.com/office/officeart/2008/layout/HorizontalMultiLevelHierarchy"/>
    <dgm:cxn modelId="{2DACD749-2BB7-481A-8FF9-FF6231828039}" srcId="{640DA355-F395-483B-8ACD-E096CE5C1922}" destId="{AB7C7D1D-B07E-4113-980D-3221E62D8847}" srcOrd="2" destOrd="0" parTransId="{6C552E86-5F8E-4BD8-AF05-52BA6D152C53}" sibTransId="{D1C6F4B4-C551-4567-89D1-755C6A49F97E}"/>
    <dgm:cxn modelId="{018D9691-465B-407C-B678-DDEFA520CFCC}" srcId="{0012AA32-6B45-4AAF-AF76-A66B52D60CAE}" destId="{640DA355-F395-483B-8ACD-E096CE5C1922}" srcOrd="0" destOrd="0" parTransId="{7C905E6E-80F7-4A89-BEE4-2BC23BB034EF}" sibTransId="{0FF7E692-609C-434E-B203-722507FD2C3D}"/>
    <dgm:cxn modelId="{B33FA944-516B-422D-9FA9-A54BF8D5FC7A}" type="presOf" srcId="{07056D16-1D79-47D1-9E3C-2DB73C269DB0}" destId="{743DB70C-9B36-483F-8082-7EC9C9EF949E}" srcOrd="1" destOrd="0" presId="urn:microsoft.com/office/officeart/2008/layout/HorizontalMultiLevelHierarchy"/>
    <dgm:cxn modelId="{C185275F-A160-4013-93E6-05C4657C722A}" srcId="{640DA355-F395-483B-8ACD-E096CE5C1922}" destId="{31EE21A4-49F7-47FA-81BC-7B90C1B47CC6}" srcOrd="3" destOrd="0" parTransId="{07056D16-1D79-47D1-9E3C-2DB73C269DB0}" sibTransId="{672ACDEA-6B7F-419F-9002-AA03E6ADE63B}"/>
    <dgm:cxn modelId="{7CC67286-4CBF-4BED-9FCE-49FCF4BB524F}" type="presOf" srcId="{31EE21A4-49F7-47FA-81BC-7B90C1B47CC6}" destId="{234685F2-A4DC-417F-9B19-75975E6BC406}" srcOrd="0" destOrd="0" presId="urn:microsoft.com/office/officeart/2008/layout/HorizontalMultiLevelHierarchy"/>
    <dgm:cxn modelId="{DCB9A4A3-DB20-41A9-83DE-A60E64985003}" srcId="{82A3C46B-98EB-477D-BEAA-00A5B6BB53CC}" destId="{145E4A55-C3F9-4C82-9B55-F341AD82E97F}" srcOrd="1" destOrd="0" parTransId="{26C57259-18AC-4B85-A17F-5BAA3F965892}" sibTransId="{F5317BEE-AB8F-4A43-8F57-F69968646203}"/>
    <dgm:cxn modelId="{2844798A-713C-4C15-ADA4-EB8B3AA13B1E}" type="presOf" srcId="{640DA355-F395-483B-8ACD-E096CE5C1922}" destId="{5AE4CE9C-589B-45C2-A8C0-2B656B0B1C4B}" srcOrd="0" destOrd="0" presId="urn:microsoft.com/office/officeart/2008/layout/HorizontalMultiLevelHierarchy"/>
    <dgm:cxn modelId="{428C5EEE-87DE-4D37-9D66-FA9760005A5E}" type="presOf" srcId="{D16EF2DD-7DAC-4C76-AB76-6329C93CD258}" destId="{92F5080E-2F2B-430D-8CC3-0B104A26B50B}" srcOrd="0" destOrd="0" presId="urn:microsoft.com/office/officeart/2008/layout/HorizontalMultiLevelHierarchy"/>
    <dgm:cxn modelId="{A242496D-D6CD-407B-8205-CADF9B460A3C}" type="presOf" srcId="{11FFBD23-BFED-48B2-B6DC-193A81F8F40D}" destId="{0238B9A7-C99E-40A6-8B6C-922AC56C66A0}" srcOrd="0" destOrd="0" presId="urn:microsoft.com/office/officeart/2008/layout/HorizontalMultiLevelHierarchy"/>
    <dgm:cxn modelId="{2DC955C7-AA3E-47D2-877B-3C20BD417C96}" type="presOf" srcId="{07056D16-1D79-47D1-9E3C-2DB73C269DB0}" destId="{914208A2-0A83-4AE0-9C25-385573AA40A7}" srcOrd="0" destOrd="0" presId="urn:microsoft.com/office/officeart/2008/layout/HorizontalMultiLevelHierarchy"/>
    <dgm:cxn modelId="{26E37B18-A45F-4BE1-AFFD-D24BF919D563}" srcId="{640DA355-F395-483B-8ACD-E096CE5C1922}" destId="{FAB095A3-9CF1-42B3-9DF2-0FEAD9CDDBA3}" srcOrd="1" destOrd="0" parTransId="{078C084A-E785-444F-8754-4625726CE552}" sibTransId="{A40D8B7F-215A-4D10-A2B6-247AFF9DDA8D}"/>
    <dgm:cxn modelId="{84B63EA0-FCF9-452C-B4AD-5BD5C4F4BD58}" type="presOf" srcId="{31A7BC50-FF5F-460C-B46E-9EEE044863D7}" destId="{E8A8AFE2-79A8-450F-B226-9496AAD0C999}" srcOrd="1" destOrd="0" presId="urn:microsoft.com/office/officeart/2008/layout/HorizontalMultiLevelHierarchy"/>
    <dgm:cxn modelId="{5E443507-3CF8-409F-A55A-29C1BA205293}" type="presOf" srcId="{078C084A-E785-444F-8754-4625726CE552}" destId="{43236464-8DF3-4027-AA22-060D72CB7BC9}" srcOrd="1" destOrd="0" presId="urn:microsoft.com/office/officeart/2008/layout/HorizontalMultiLevelHierarchy"/>
    <dgm:cxn modelId="{F78C909C-1971-414F-A375-80F787A48DB4}" type="presOf" srcId="{D16EF2DD-7DAC-4C76-AB76-6329C93CD258}" destId="{1596F6C5-A3A5-4120-9EA7-1F0F70B8703C}" srcOrd="1" destOrd="0" presId="urn:microsoft.com/office/officeart/2008/layout/HorizontalMultiLevelHierarchy"/>
    <dgm:cxn modelId="{D7B5F71D-C41B-4D6A-A1E0-4FD6EA8E283B}" type="presOf" srcId="{82A3C46B-98EB-477D-BEAA-00A5B6BB53CC}" destId="{67B09942-7D77-4B70-95D9-7A721A980E4F}" srcOrd="0" destOrd="0" presId="urn:microsoft.com/office/officeart/2008/layout/HorizontalMultiLevelHierarchy"/>
    <dgm:cxn modelId="{DA375E8E-2EE5-433D-8A9F-C46D67C0DE15}" type="presOf" srcId="{58B02604-4626-4FC4-9E1D-8B225952BB4A}" destId="{F4814D2A-5DAD-4432-97D2-D960A47781D0}" srcOrd="0" destOrd="0" presId="urn:microsoft.com/office/officeart/2008/layout/HorizontalMultiLevelHierarchy"/>
    <dgm:cxn modelId="{63818C95-F3B3-46C5-A06F-7F558313765D}" type="presOf" srcId="{26C57259-18AC-4B85-A17F-5BAA3F965892}" destId="{BEBEBD2D-F17D-4782-8531-22A5754B61D9}" srcOrd="0" destOrd="0" presId="urn:microsoft.com/office/officeart/2008/layout/HorizontalMultiLevelHierarchy"/>
    <dgm:cxn modelId="{2B6E47BE-9CB8-4C8E-815D-142B493C6CB0}" srcId="{9C8FBF14-F63F-4D78-AC87-1F5E579889B4}" destId="{0012AA32-6B45-4AAF-AF76-A66B52D60CAE}" srcOrd="0" destOrd="0" parTransId="{59F369F7-9250-409D-B6A8-F8FD7C11F637}" sibTransId="{6D378124-02A0-4D34-ADF2-7658F47F6CA2}"/>
    <dgm:cxn modelId="{EC2F53FF-6715-4328-AFB4-19DCC044A7A1}" type="presOf" srcId="{11FFBD23-BFED-48B2-B6DC-193A81F8F40D}" destId="{48E53EC4-EEA4-4AED-AFD1-08A81A12FFC7}" srcOrd="1" destOrd="0" presId="urn:microsoft.com/office/officeart/2008/layout/HorizontalMultiLevelHierarchy"/>
    <dgm:cxn modelId="{92EFB976-12E3-4B37-90D5-4CD8B5059C62}" type="presOf" srcId="{0012AA32-6B45-4AAF-AF76-A66B52D60CAE}" destId="{0ADE3CB0-77D7-4A10-BC8A-AC95ED09032F}" srcOrd="0" destOrd="0" presId="urn:microsoft.com/office/officeart/2008/layout/HorizontalMultiLevelHierarchy"/>
    <dgm:cxn modelId="{A1B8B297-9985-4DE4-9974-F6F46BD8D6AC}" type="presOf" srcId="{31A7BC50-FF5F-460C-B46E-9EEE044863D7}" destId="{1211E5E0-DEB9-4AD3-92AB-E11B5E3DE7AE}" srcOrd="0" destOrd="0" presId="urn:microsoft.com/office/officeart/2008/layout/HorizontalMultiLevelHierarchy"/>
    <dgm:cxn modelId="{67278B06-3A2A-4750-8927-5F2086214811}" type="presOf" srcId="{145E4A55-C3F9-4C82-9B55-F341AD82E97F}" destId="{3EEC2081-CC1A-4E1C-BA48-44585EA68547}" srcOrd="0" destOrd="0" presId="urn:microsoft.com/office/officeart/2008/layout/HorizontalMultiLevelHierarchy"/>
    <dgm:cxn modelId="{040EE46B-A3C7-4BBB-98F0-41AFC4030417}" type="presOf" srcId="{EB0EBA24-EFC7-471F-BFFA-495D827E0397}" destId="{A743EB29-D9B6-498B-BD96-21E8580439C8}" srcOrd="0" destOrd="0" presId="urn:microsoft.com/office/officeart/2008/layout/HorizontalMultiLevelHierarchy"/>
    <dgm:cxn modelId="{65404444-7BAE-43A2-AD7B-1FC7EE4D2C6A}" type="presOf" srcId="{6C552E86-5F8E-4BD8-AF05-52BA6D152C53}" destId="{F6406468-0621-4234-B374-DF8C3885D98E}" srcOrd="0" destOrd="0" presId="urn:microsoft.com/office/officeart/2008/layout/HorizontalMultiLevelHierarchy"/>
    <dgm:cxn modelId="{1C9B8B3C-2571-42BB-B5AA-631AC74F0E01}" type="presOf" srcId="{7C905E6E-80F7-4A89-BEE4-2BC23BB034EF}" destId="{5EC8FF2A-D520-4E28-906A-B2CA2BA7BFC3}" srcOrd="0" destOrd="0" presId="urn:microsoft.com/office/officeart/2008/layout/HorizontalMultiLevelHierarchy"/>
    <dgm:cxn modelId="{FCC213C1-D68B-4CEF-AA18-3D29C6E9E195}" type="presParOf" srcId="{6587A485-EA4E-4802-B5CA-7DD28221E486}" destId="{8B8FA102-5406-4C16-B074-3FA1B9C01037}" srcOrd="0" destOrd="0" presId="urn:microsoft.com/office/officeart/2008/layout/HorizontalMultiLevelHierarchy"/>
    <dgm:cxn modelId="{DE635F42-0CCD-4ED4-8683-8A3EF6C7702F}" type="presParOf" srcId="{8B8FA102-5406-4C16-B074-3FA1B9C01037}" destId="{0ADE3CB0-77D7-4A10-BC8A-AC95ED09032F}" srcOrd="0" destOrd="0" presId="urn:microsoft.com/office/officeart/2008/layout/HorizontalMultiLevelHierarchy"/>
    <dgm:cxn modelId="{16C421D3-E512-4345-8ED7-1D26486E8C48}" type="presParOf" srcId="{8B8FA102-5406-4C16-B074-3FA1B9C01037}" destId="{42F39154-3DCC-414F-8F7F-475293141B2D}" srcOrd="1" destOrd="0" presId="urn:microsoft.com/office/officeart/2008/layout/HorizontalMultiLevelHierarchy"/>
    <dgm:cxn modelId="{AF3F78D0-7114-4C94-829A-DC331B4F345B}" type="presParOf" srcId="{42F39154-3DCC-414F-8F7F-475293141B2D}" destId="{5EC8FF2A-D520-4E28-906A-B2CA2BA7BFC3}" srcOrd="0" destOrd="0" presId="urn:microsoft.com/office/officeart/2008/layout/HorizontalMultiLevelHierarchy"/>
    <dgm:cxn modelId="{F485F38E-0B50-4C5D-AF79-90A60C18CB41}" type="presParOf" srcId="{5EC8FF2A-D520-4E28-906A-B2CA2BA7BFC3}" destId="{8EC4DB6A-5F67-45F6-AA9E-CD0702C82E5B}" srcOrd="0" destOrd="0" presId="urn:microsoft.com/office/officeart/2008/layout/HorizontalMultiLevelHierarchy"/>
    <dgm:cxn modelId="{525573D0-D0ED-4F48-A9A2-BA9C16F3C7D7}" type="presParOf" srcId="{42F39154-3DCC-414F-8F7F-475293141B2D}" destId="{0E434AB5-5047-4A53-AB52-DCCFE9CE6D39}" srcOrd="1" destOrd="0" presId="urn:microsoft.com/office/officeart/2008/layout/HorizontalMultiLevelHierarchy"/>
    <dgm:cxn modelId="{DEAB25BE-A4A3-4363-BAD4-3BC55AE803F3}" type="presParOf" srcId="{0E434AB5-5047-4A53-AB52-DCCFE9CE6D39}" destId="{5AE4CE9C-589B-45C2-A8C0-2B656B0B1C4B}" srcOrd="0" destOrd="0" presId="urn:microsoft.com/office/officeart/2008/layout/HorizontalMultiLevelHierarchy"/>
    <dgm:cxn modelId="{39AAB836-2A30-45DF-930F-B0A3C0F8E1B0}" type="presParOf" srcId="{0E434AB5-5047-4A53-AB52-DCCFE9CE6D39}" destId="{826AE6F7-28EC-4461-B346-231B5F40917F}" srcOrd="1" destOrd="0" presId="urn:microsoft.com/office/officeart/2008/layout/HorizontalMultiLevelHierarchy"/>
    <dgm:cxn modelId="{FD0C8CE0-FFB6-44A2-B449-FC770A2FEC51}" type="presParOf" srcId="{826AE6F7-28EC-4461-B346-231B5F40917F}" destId="{1211E5E0-DEB9-4AD3-92AB-E11B5E3DE7AE}" srcOrd="0" destOrd="0" presId="urn:microsoft.com/office/officeart/2008/layout/HorizontalMultiLevelHierarchy"/>
    <dgm:cxn modelId="{B41B9D16-C8A8-4728-AE94-AA6433C5F9CF}" type="presParOf" srcId="{1211E5E0-DEB9-4AD3-92AB-E11B5E3DE7AE}" destId="{E8A8AFE2-79A8-450F-B226-9496AAD0C999}" srcOrd="0" destOrd="0" presId="urn:microsoft.com/office/officeart/2008/layout/HorizontalMultiLevelHierarchy"/>
    <dgm:cxn modelId="{3782D3C8-72FE-4665-A659-E331ADE4907C}" type="presParOf" srcId="{826AE6F7-28EC-4461-B346-231B5F40917F}" destId="{D518F31F-659F-4079-B871-B90D9A205423}" srcOrd="1" destOrd="0" presId="urn:microsoft.com/office/officeart/2008/layout/HorizontalMultiLevelHierarchy"/>
    <dgm:cxn modelId="{E01127F3-6CE7-4E6C-91B3-7A08D45608EB}" type="presParOf" srcId="{D518F31F-659F-4079-B871-B90D9A205423}" destId="{F4814D2A-5DAD-4432-97D2-D960A47781D0}" srcOrd="0" destOrd="0" presId="urn:microsoft.com/office/officeart/2008/layout/HorizontalMultiLevelHierarchy"/>
    <dgm:cxn modelId="{BE2BF94D-21D1-425B-9D17-C55069C7B0DC}" type="presParOf" srcId="{D518F31F-659F-4079-B871-B90D9A205423}" destId="{3D15A69D-BEC2-401B-8469-71A723196E07}" srcOrd="1" destOrd="0" presId="urn:microsoft.com/office/officeart/2008/layout/HorizontalMultiLevelHierarchy"/>
    <dgm:cxn modelId="{037ACF8F-11E8-478F-95AE-A8DFC5C75860}" type="presParOf" srcId="{826AE6F7-28EC-4461-B346-231B5F40917F}" destId="{4C1FB17D-AF85-4833-8C07-DD36A77FC9C7}" srcOrd="2" destOrd="0" presId="urn:microsoft.com/office/officeart/2008/layout/HorizontalMultiLevelHierarchy"/>
    <dgm:cxn modelId="{670866AE-AA9F-42FE-A365-4AE754E35F67}" type="presParOf" srcId="{4C1FB17D-AF85-4833-8C07-DD36A77FC9C7}" destId="{43236464-8DF3-4027-AA22-060D72CB7BC9}" srcOrd="0" destOrd="0" presId="urn:microsoft.com/office/officeart/2008/layout/HorizontalMultiLevelHierarchy"/>
    <dgm:cxn modelId="{237B0DC5-C5B1-40E6-86FD-FC38AA183158}" type="presParOf" srcId="{826AE6F7-28EC-4461-B346-231B5F40917F}" destId="{E625F8AF-8AA4-414A-B507-A3B7BAB2CF5D}" srcOrd="3" destOrd="0" presId="urn:microsoft.com/office/officeart/2008/layout/HorizontalMultiLevelHierarchy"/>
    <dgm:cxn modelId="{57BB86A5-E3FF-47D1-9461-E35A58A61B47}" type="presParOf" srcId="{E625F8AF-8AA4-414A-B507-A3B7BAB2CF5D}" destId="{950FBF10-1741-4503-ABB1-2F8FCAD34057}" srcOrd="0" destOrd="0" presId="urn:microsoft.com/office/officeart/2008/layout/HorizontalMultiLevelHierarchy"/>
    <dgm:cxn modelId="{13E3E634-1CBE-44EE-ABFB-912506746776}" type="presParOf" srcId="{E625F8AF-8AA4-414A-B507-A3B7BAB2CF5D}" destId="{55DA8FBA-C68A-412D-BE9E-736B21B03972}" srcOrd="1" destOrd="0" presId="urn:microsoft.com/office/officeart/2008/layout/HorizontalMultiLevelHierarchy"/>
    <dgm:cxn modelId="{048E27BB-A371-453F-A9F1-56FDCD41A031}" type="presParOf" srcId="{826AE6F7-28EC-4461-B346-231B5F40917F}" destId="{F6406468-0621-4234-B374-DF8C3885D98E}" srcOrd="4" destOrd="0" presId="urn:microsoft.com/office/officeart/2008/layout/HorizontalMultiLevelHierarchy"/>
    <dgm:cxn modelId="{00868500-758F-4C30-9AC8-BADFA8E045EE}" type="presParOf" srcId="{F6406468-0621-4234-B374-DF8C3885D98E}" destId="{24212132-823E-4D4A-AEEB-AEDC60911930}" srcOrd="0" destOrd="0" presId="urn:microsoft.com/office/officeart/2008/layout/HorizontalMultiLevelHierarchy"/>
    <dgm:cxn modelId="{648637E3-4D74-4E9B-835E-B646FD075917}" type="presParOf" srcId="{826AE6F7-28EC-4461-B346-231B5F40917F}" destId="{921902FD-42A8-4610-BF2E-AE1519FFB00D}" srcOrd="5" destOrd="0" presId="urn:microsoft.com/office/officeart/2008/layout/HorizontalMultiLevelHierarchy"/>
    <dgm:cxn modelId="{63D6B7CC-B6BB-4EC4-89ED-F6BCE43A490C}" type="presParOf" srcId="{921902FD-42A8-4610-BF2E-AE1519FFB00D}" destId="{BDC9F8F2-4170-412C-BC6C-17F2BB414DC8}" srcOrd="0" destOrd="0" presId="urn:microsoft.com/office/officeart/2008/layout/HorizontalMultiLevelHierarchy"/>
    <dgm:cxn modelId="{02F45E8D-ABDA-4DEB-8C33-DD9372062BB8}" type="presParOf" srcId="{921902FD-42A8-4610-BF2E-AE1519FFB00D}" destId="{4E0C1086-E999-4411-A2F7-1DF556282DC6}" srcOrd="1" destOrd="0" presId="urn:microsoft.com/office/officeart/2008/layout/HorizontalMultiLevelHierarchy"/>
    <dgm:cxn modelId="{B599F819-854E-486D-89C3-783CABAF8831}" type="presParOf" srcId="{826AE6F7-28EC-4461-B346-231B5F40917F}" destId="{914208A2-0A83-4AE0-9C25-385573AA40A7}" srcOrd="6" destOrd="0" presId="urn:microsoft.com/office/officeart/2008/layout/HorizontalMultiLevelHierarchy"/>
    <dgm:cxn modelId="{A24A75DF-FB51-4C42-89BF-E7D3ADDC405D}" type="presParOf" srcId="{914208A2-0A83-4AE0-9C25-385573AA40A7}" destId="{743DB70C-9B36-483F-8082-7EC9C9EF949E}" srcOrd="0" destOrd="0" presId="urn:microsoft.com/office/officeart/2008/layout/HorizontalMultiLevelHierarchy"/>
    <dgm:cxn modelId="{03DC8D25-9DA5-4DCB-AACB-97A82C46BBA2}" type="presParOf" srcId="{826AE6F7-28EC-4461-B346-231B5F40917F}" destId="{96B861D0-9EFA-48FA-8C33-E8F3C158AC37}" srcOrd="7" destOrd="0" presId="urn:microsoft.com/office/officeart/2008/layout/HorizontalMultiLevelHierarchy"/>
    <dgm:cxn modelId="{78412BA5-313F-4582-B92F-7C98321BEBEB}" type="presParOf" srcId="{96B861D0-9EFA-48FA-8C33-E8F3C158AC37}" destId="{234685F2-A4DC-417F-9B19-75975E6BC406}" srcOrd="0" destOrd="0" presId="urn:microsoft.com/office/officeart/2008/layout/HorizontalMultiLevelHierarchy"/>
    <dgm:cxn modelId="{A46DA53B-F1D1-4CCA-B8DB-77ABEBDA342F}" type="presParOf" srcId="{96B861D0-9EFA-48FA-8C33-E8F3C158AC37}" destId="{1BBD7E91-89F6-4753-ADC8-6F6ED429E34E}" srcOrd="1" destOrd="0" presId="urn:microsoft.com/office/officeart/2008/layout/HorizontalMultiLevelHierarchy"/>
    <dgm:cxn modelId="{8879E2D9-C1EB-4514-93EE-FCBB913D9656}" type="presParOf" srcId="{42F39154-3DCC-414F-8F7F-475293141B2D}" destId="{0238B9A7-C99E-40A6-8B6C-922AC56C66A0}" srcOrd="2" destOrd="0" presId="urn:microsoft.com/office/officeart/2008/layout/HorizontalMultiLevelHierarchy"/>
    <dgm:cxn modelId="{9F6A3B05-EFC8-47C0-B429-AD2B8CAB5682}" type="presParOf" srcId="{0238B9A7-C99E-40A6-8B6C-922AC56C66A0}" destId="{48E53EC4-EEA4-4AED-AFD1-08A81A12FFC7}" srcOrd="0" destOrd="0" presId="urn:microsoft.com/office/officeart/2008/layout/HorizontalMultiLevelHierarchy"/>
    <dgm:cxn modelId="{24B30326-0390-4A7E-8123-59217CDBECC5}" type="presParOf" srcId="{42F39154-3DCC-414F-8F7F-475293141B2D}" destId="{8EA0156C-92C5-4273-836E-FFF7B5834E26}" srcOrd="3" destOrd="0" presId="urn:microsoft.com/office/officeart/2008/layout/HorizontalMultiLevelHierarchy"/>
    <dgm:cxn modelId="{E6C47AF9-4F13-4548-8BEC-E2F5CCF14F93}" type="presParOf" srcId="{8EA0156C-92C5-4273-836E-FFF7B5834E26}" destId="{67B09942-7D77-4B70-95D9-7A721A980E4F}" srcOrd="0" destOrd="0" presId="urn:microsoft.com/office/officeart/2008/layout/HorizontalMultiLevelHierarchy"/>
    <dgm:cxn modelId="{260CE131-2843-4216-B0B8-86C0A5A0A29C}" type="presParOf" srcId="{8EA0156C-92C5-4273-836E-FFF7B5834E26}" destId="{6B87E219-45DB-4E84-B2E9-8FEC91A71370}" srcOrd="1" destOrd="0" presId="urn:microsoft.com/office/officeart/2008/layout/HorizontalMultiLevelHierarchy"/>
    <dgm:cxn modelId="{B60F3786-B163-4371-A5B0-8E06A1FC3D40}" type="presParOf" srcId="{6B87E219-45DB-4E84-B2E9-8FEC91A71370}" destId="{92F5080E-2F2B-430D-8CC3-0B104A26B50B}" srcOrd="0" destOrd="0" presId="urn:microsoft.com/office/officeart/2008/layout/HorizontalMultiLevelHierarchy"/>
    <dgm:cxn modelId="{E8C25458-E2BB-411F-86A0-0BBD9BF45D66}" type="presParOf" srcId="{92F5080E-2F2B-430D-8CC3-0B104A26B50B}" destId="{1596F6C5-A3A5-4120-9EA7-1F0F70B8703C}" srcOrd="0" destOrd="0" presId="urn:microsoft.com/office/officeart/2008/layout/HorizontalMultiLevelHierarchy"/>
    <dgm:cxn modelId="{CFC1631B-D8F4-431D-BFAA-6C695FB9913E}" type="presParOf" srcId="{6B87E219-45DB-4E84-B2E9-8FEC91A71370}" destId="{BB93AB7F-75EA-4E4E-9FDD-558E36621131}" srcOrd="1" destOrd="0" presId="urn:microsoft.com/office/officeart/2008/layout/HorizontalMultiLevelHierarchy"/>
    <dgm:cxn modelId="{83D4ACE2-72A8-4C1D-BE8D-D4583C544684}" type="presParOf" srcId="{BB93AB7F-75EA-4E4E-9FDD-558E36621131}" destId="{A743EB29-D9B6-498B-BD96-21E8580439C8}" srcOrd="0" destOrd="0" presId="urn:microsoft.com/office/officeart/2008/layout/HorizontalMultiLevelHierarchy"/>
    <dgm:cxn modelId="{C901BE27-4BC1-44C1-AEDB-A29D03A08957}" type="presParOf" srcId="{BB93AB7F-75EA-4E4E-9FDD-558E36621131}" destId="{3C547DDF-53DF-4E09-BCCB-D9A6B3D26E86}" srcOrd="1" destOrd="0" presId="urn:microsoft.com/office/officeart/2008/layout/HorizontalMultiLevelHierarchy"/>
    <dgm:cxn modelId="{BB0C0DB5-3651-47C9-B892-56D18DC8A210}" type="presParOf" srcId="{6B87E219-45DB-4E84-B2E9-8FEC91A71370}" destId="{BEBEBD2D-F17D-4782-8531-22A5754B61D9}" srcOrd="2" destOrd="0" presId="urn:microsoft.com/office/officeart/2008/layout/HorizontalMultiLevelHierarchy"/>
    <dgm:cxn modelId="{23B04618-AB66-4C1A-90C9-8F02E4DD009D}" type="presParOf" srcId="{BEBEBD2D-F17D-4782-8531-22A5754B61D9}" destId="{7E21C657-4C53-453B-9BB3-0A5C00A8025B}" srcOrd="0" destOrd="0" presId="urn:microsoft.com/office/officeart/2008/layout/HorizontalMultiLevelHierarchy"/>
    <dgm:cxn modelId="{69102127-0C3B-4AE3-A792-F875EF3E5D3D}" type="presParOf" srcId="{6B87E219-45DB-4E84-B2E9-8FEC91A71370}" destId="{CF03882D-0945-4186-946A-50178DC9BB96}" srcOrd="3" destOrd="0" presId="urn:microsoft.com/office/officeart/2008/layout/HorizontalMultiLevelHierarchy"/>
    <dgm:cxn modelId="{CC18C19C-58CE-4FDD-AFF7-2FDA315325E9}" type="presParOf" srcId="{CF03882D-0945-4186-946A-50178DC9BB96}" destId="{3EEC2081-CC1A-4E1C-BA48-44585EA68547}" srcOrd="0" destOrd="0" presId="urn:microsoft.com/office/officeart/2008/layout/HorizontalMultiLevelHierarchy"/>
    <dgm:cxn modelId="{7BB98370-5521-4958-B2DB-4C08305AF112}" type="presParOf" srcId="{CF03882D-0945-4186-946A-50178DC9BB96}" destId="{A72E83BD-80EC-415F-9F9F-D8CD88B3D526}"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BEBD2D-F17D-4782-8531-22A5754B61D9}">
      <dsp:nvSpPr>
        <dsp:cNvPr id="0" name=""/>
        <dsp:cNvSpPr/>
      </dsp:nvSpPr>
      <dsp:spPr>
        <a:xfrm>
          <a:off x="3240252" y="2703228"/>
          <a:ext cx="289434" cy="275757"/>
        </a:xfrm>
        <a:custGeom>
          <a:avLst/>
          <a:gdLst/>
          <a:ahLst/>
          <a:cxnLst/>
          <a:rect l="0" t="0" r="0" b="0"/>
          <a:pathLst>
            <a:path>
              <a:moveTo>
                <a:pt x="0" y="0"/>
              </a:moveTo>
              <a:lnTo>
                <a:pt x="144717" y="0"/>
              </a:lnTo>
              <a:lnTo>
                <a:pt x="144717" y="275757"/>
              </a:lnTo>
              <a:lnTo>
                <a:pt x="289434" y="275757"/>
              </a:lnTo>
            </a:path>
          </a:pathLst>
        </a:custGeom>
        <a:noFill/>
        <a:ln w="25400" cap="flat" cmpd="sng" algn="ctr">
          <a:solidFill>
            <a:schemeClr val="bg1">
              <a:lumMod val="50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74975" y="2831112"/>
        <a:ext cx="19988" cy="19988"/>
      </dsp:txXfrm>
    </dsp:sp>
    <dsp:sp modelId="{92F5080E-2F2B-430D-8CC3-0B104A26B50B}">
      <dsp:nvSpPr>
        <dsp:cNvPr id="0" name=""/>
        <dsp:cNvSpPr/>
      </dsp:nvSpPr>
      <dsp:spPr>
        <a:xfrm>
          <a:off x="3240252" y="2427471"/>
          <a:ext cx="289434" cy="275757"/>
        </a:xfrm>
        <a:custGeom>
          <a:avLst/>
          <a:gdLst/>
          <a:ahLst/>
          <a:cxnLst/>
          <a:rect l="0" t="0" r="0" b="0"/>
          <a:pathLst>
            <a:path>
              <a:moveTo>
                <a:pt x="0" y="275757"/>
              </a:moveTo>
              <a:lnTo>
                <a:pt x="144717" y="275757"/>
              </a:lnTo>
              <a:lnTo>
                <a:pt x="144717" y="0"/>
              </a:lnTo>
              <a:lnTo>
                <a:pt x="289434" y="0"/>
              </a:lnTo>
            </a:path>
          </a:pathLst>
        </a:custGeom>
        <a:noFill/>
        <a:ln w="25400" cap="flat" cmpd="sng" algn="ctr">
          <a:solidFill>
            <a:schemeClr val="bg1">
              <a:lumMod val="50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74975" y="2555355"/>
        <a:ext cx="19988" cy="19988"/>
      </dsp:txXfrm>
    </dsp:sp>
    <dsp:sp modelId="{0238B9A7-C99E-40A6-8B6C-922AC56C66A0}">
      <dsp:nvSpPr>
        <dsp:cNvPr id="0" name=""/>
        <dsp:cNvSpPr/>
      </dsp:nvSpPr>
      <dsp:spPr>
        <a:xfrm>
          <a:off x="1503644" y="1875957"/>
          <a:ext cx="289434" cy="827271"/>
        </a:xfrm>
        <a:custGeom>
          <a:avLst/>
          <a:gdLst/>
          <a:ahLst/>
          <a:cxnLst/>
          <a:rect l="0" t="0" r="0" b="0"/>
          <a:pathLst>
            <a:path>
              <a:moveTo>
                <a:pt x="0" y="0"/>
              </a:moveTo>
              <a:lnTo>
                <a:pt x="144717" y="0"/>
              </a:lnTo>
              <a:lnTo>
                <a:pt x="144717" y="827271"/>
              </a:lnTo>
              <a:lnTo>
                <a:pt x="289434" y="827271"/>
              </a:lnTo>
            </a:path>
          </a:pathLst>
        </a:custGeom>
        <a:noFill/>
        <a:ln w="25400" cap="flat" cmpd="sng" algn="ctr">
          <a:solidFill>
            <a:schemeClr val="accent2">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26450" y="2267681"/>
        <a:ext cx="43822" cy="43822"/>
      </dsp:txXfrm>
    </dsp:sp>
    <dsp:sp modelId="{914208A2-0A83-4AE0-9C25-385573AA40A7}">
      <dsp:nvSpPr>
        <dsp:cNvPr id="0" name=""/>
        <dsp:cNvSpPr/>
      </dsp:nvSpPr>
      <dsp:spPr>
        <a:xfrm>
          <a:off x="3240252" y="1048685"/>
          <a:ext cx="289434" cy="827271"/>
        </a:xfrm>
        <a:custGeom>
          <a:avLst/>
          <a:gdLst/>
          <a:ahLst/>
          <a:cxnLst/>
          <a:rect l="0" t="0" r="0" b="0"/>
          <a:pathLst>
            <a:path>
              <a:moveTo>
                <a:pt x="0" y="0"/>
              </a:moveTo>
              <a:lnTo>
                <a:pt x="144717" y="0"/>
              </a:lnTo>
              <a:lnTo>
                <a:pt x="144717" y="827271"/>
              </a:lnTo>
              <a:lnTo>
                <a:pt x="289434" y="8272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63058" y="1440410"/>
        <a:ext cx="43822" cy="43822"/>
      </dsp:txXfrm>
    </dsp:sp>
    <dsp:sp modelId="{F6406468-0621-4234-B374-DF8C3885D98E}">
      <dsp:nvSpPr>
        <dsp:cNvPr id="0" name=""/>
        <dsp:cNvSpPr/>
      </dsp:nvSpPr>
      <dsp:spPr>
        <a:xfrm>
          <a:off x="3240252" y="1048685"/>
          <a:ext cx="289434" cy="275757"/>
        </a:xfrm>
        <a:custGeom>
          <a:avLst/>
          <a:gdLst/>
          <a:ahLst/>
          <a:cxnLst/>
          <a:rect l="0" t="0" r="0" b="0"/>
          <a:pathLst>
            <a:path>
              <a:moveTo>
                <a:pt x="0" y="0"/>
              </a:moveTo>
              <a:lnTo>
                <a:pt x="144717" y="0"/>
              </a:lnTo>
              <a:lnTo>
                <a:pt x="144717" y="275757"/>
              </a:lnTo>
              <a:lnTo>
                <a:pt x="289434" y="27575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74975" y="1176570"/>
        <a:ext cx="19988" cy="19988"/>
      </dsp:txXfrm>
    </dsp:sp>
    <dsp:sp modelId="{4C1FB17D-AF85-4833-8C07-DD36A77FC9C7}">
      <dsp:nvSpPr>
        <dsp:cNvPr id="0" name=""/>
        <dsp:cNvSpPr/>
      </dsp:nvSpPr>
      <dsp:spPr>
        <a:xfrm>
          <a:off x="3240252" y="772928"/>
          <a:ext cx="289434" cy="275757"/>
        </a:xfrm>
        <a:custGeom>
          <a:avLst/>
          <a:gdLst/>
          <a:ahLst/>
          <a:cxnLst/>
          <a:rect l="0" t="0" r="0" b="0"/>
          <a:pathLst>
            <a:path>
              <a:moveTo>
                <a:pt x="0" y="275757"/>
              </a:moveTo>
              <a:lnTo>
                <a:pt x="144717" y="275757"/>
              </a:lnTo>
              <a:lnTo>
                <a:pt x="144717" y="0"/>
              </a:lnTo>
              <a:lnTo>
                <a:pt x="289434"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74975" y="900812"/>
        <a:ext cx="19988" cy="19988"/>
      </dsp:txXfrm>
    </dsp:sp>
    <dsp:sp modelId="{1211E5E0-DEB9-4AD3-92AB-E11B5E3DE7AE}">
      <dsp:nvSpPr>
        <dsp:cNvPr id="0" name=""/>
        <dsp:cNvSpPr/>
      </dsp:nvSpPr>
      <dsp:spPr>
        <a:xfrm>
          <a:off x="3240252" y="221414"/>
          <a:ext cx="289434" cy="827271"/>
        </a:xfrm>
        <a:custGeom>
          <a:avLst/>
          <a:gdLst/>
          <a:ahLst/>
          <a:cxnLst/>
          <a:rect l="0" t="0" r="0" b="0"/>
          <a:pathLst>
            <a:path>
              <a:moveTo>
                <a:pt x="0" y="827271"/>
              </a:moveTo>
              <a:lnTo>
                <a:pt x="144717" y="827271"/>
              </a:lnTo>
              <a:lnTo>
                <a:pt x="144717" y="0"/>
              </a:lnTo>
              <a:lnTo>
                <a:pt x="289434"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63058" y="613139"/>
        <a:ext cx="43822" cy="43822"/>
      </dsp:txXfrm>
    </dsp:sp>
    <dsp:sp modelId="{5EC8FF2A-D520-4E28-906A-B2CA2BA7BFC3}">
      <dsp:nvSpPr>
        <dsp:cNvPr id="0" name=""/>
        <dsp:cNvSpPr/>
      </dsp:nvSpPr>
      <dsp:spPr>
        <a:xfrm>
          <a:off x="1503644" y="1048685"/>
          <a:ext cx="289434" cy="827271"/>
        </a:xfrm>
        <a:custGeom>
          <a:avLst/>
          <a:gdLst/>
          <a:ahLst/>
          <a:cxnLst/>
          <a:rect l="0" t="0" r="0" b="0"/>
          <a:pathLst>
            <a:path>
              <a:moveTo>
                <a:pt x="0" y="827271"/>
              </a:moveTo>
              <a:lnTo>
                <a:pt x="144717" y="827271"/>
              </a:lnTo>
              <a:lnTo>
                <a:pt x="144717" y="0"/>
              </a:lnTo>
              <a:lnTo>
                <a:pt x="289434" y="0"/>
              </a:lnTo>
            </a:path>
          </a:pathLst>
        </a:custGeom>
        <a:noFill/>
        <a:ln w="25400" cap="flat" cmpd="sng" algn="ctr">
          <a:solidFill>
            <a:schemeClr val="accent2">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26450" y="1440410"/>
        <a:ext cx="43822" cy="43822"/>
      </dsp:txXfrm>
    </dsp:sp>
    <dsp:sp modelId="{0ADE3CB0-77D7-4A10-BC8A-AC95ED09032F}">
      <dsp:nvSpPr>
        <dsp:cNvPr id="0" name=""/>
        <dsp:cNvSpPr/>
      </dsp:nvSpPr>
      <dsp:spPr>
        <a:xfrm rot="16200000">
          <a:off x="121955" y="1655351"/>
          <a:ext cx="2322165" cy="4412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Projet</a:t>
          </a:r>
        </a:p>
      </dsp:txBody>
      <dsp:txXfrm>
        <a:off x="121955" y="1655351"/>
        <a:ext cx="2322165" cy="441211"/>
      </dsp:txXfrm>
    </dsp:sp>
    <dsp:sp modelId="{5AE4CE9C-589B-45C2-A8C0-2B656B0B1C4B}">
      <dsp:nvSpPr>
        <dsp:cNvPr id="0" name=""/>
        <dsp:cNvSpPr/>
      </dsp:nvSpPr>
      <dsp:spPr>
        <a:xfrm>
          <a:off x="1793078" y="828080"/>
          <a:ext cx="1447173" cy="441211"/>
        </a:xfrm>
        <a:prstGeom prst="rect">
          <a:avLst/>
        </a:prstGeom>
        <a:solidFill>
          <a:schemeClr val="accent1">
            <a:lumMod val="7500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Clients</a:t>
          </a:r>
        </a:p>
      </dsp:txBody>
      <dsp:txXfrm>
        <a:off x="1793078" y="828080"/>
        <a:ext cx="1447173" cy="441211"/>
      </dsp:txXfrm>
    </dsp:sp>
    <dsp:sp modelId="{F4814D2A-5DAD-4432-97D2-D960A47781D0}">
      <dsp:nvSpPr>
        <dsp:cNvPr id="0" name=""/>
        <dsp:cNvSpPr/>
      </dsp:nvSpPr>
      <dsp:spPr>
        <a:xfrm>
          <a:off x="3529686" y="808"/>
          <a:ext cx="1447173" cy="441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Thibaut</a:t>
          </a:r>
        </a:p>
      </dsp:txBody>
      <dsp:txXfrm>
        <a:off x="3529686" y="808"/>
        <a:ext cx="1447173" cy="441211"/>
      </dsp:txXfrm>
    </dsp:sp>
    <dsp:sp modelId="{950FBF10-1741-4503-ABB1-2F8FCAD34057}">
      <dsp:nvSpPr>
        <dsp:cNvPr id="0" name=""/>
        <dsp:cNvSpPr/>
      </dsp:nvSpPr>
      <dsp:spPr>
        <a:xfrm>
          <a:off x="3529686" y="552322"/>
          <a:ext cx="1447173" cy="441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Victor</a:t>
          </a:r>
        </a:p>
      </dsp:txBody>
      <dsp:txXfrm>
        <a:off x="3529686" y="552322"/>
        <a:ext cx="1447173" cy="441211"/>
      </dsp:txXfrm>
    </dsp:sp>
    <dsp:sp modelId="{BDC9F8F2-4170-412C-BC6C-17F2BB414DC8}">
      <dsp:nvSpPr>
        <dsp:cNvPr id="0" name=""/>
        <dsp:cNvSpPr/>
      </dsp:nvSpPr>
      <dsp:spPr>
        <a:xfrm>
          <a:off x="3529686" y="1103837"/>
          <a:ext cx="1447173" cy="441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Antoine</a:t>
          </a:r>
        </a:p>
      </dsp:txBody>
      <dsp:txXfrm>
        <a:off x="3529686" y="1103837"/>
        <a:ext cx="1447173" cy="441211"/>
      </dsp:txXfrm>
    </dsp:sp>
    <dsp:sp modelId="{234685F2-A4DC-417F-9B19-75975E6BC406}">
      <dsp:nvSpPr>
        <dsp:cNvPr id="0" name=""/>
        <dsp:cNvSpPr/>
      </dsp:nvSpPr>
      <dsp:spPr>
        <a:xfrm>
          <a:off x="3529686" y="1655351"/>
          <a:ext cx="1447173" cy="44121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Andrian</a:t>
          </a:r>
        </a:p>
      </dsp:txBody>
      <dsp:txXfrm>
        <a:off x="3529686" y="1655351"/>
        <a:ext cx="1447173" cy="441211"/>
      </dsp:txXfrm>
    </dsp:sp>
    <dsp:sp modelId="{67B09942-7D77-4B70-95D9-7A721A980E4F}">
      <dsp:nvSpPr>
        <dsp:cNvPr id="0" name=""/>
        <dsp:cNvSpPr/>
      </dsp:nvSpPr>
      <dsp:spPr>
        <a:xfrm>
          <a:off x="1793078" y="2482622"/>
          <a:ext cx="1447173" cy="441211"/>
        </a:xfrm>
        <a:prstGeom prst="rect">
          <a:avLst/>
        </a:prstGeom>
        <a:solidFill>
          <a:schemeClr val="tx1">
            <a:lumMod val="50000"/>
            <a:lumOff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Suiveurs</a:t>
          </a:r>
        </a:p>
      </dsp:txBody>
      <dsp:txXfrm>
        <a:off x="1793078" y="2482622"/>
        <a:ext cx="1447173" cy="441211"/>
      </dsp:txXfrm>
    </dsp:sp>
    <dsp:sp modelId="{A743EB29-D9B6-498B-BD96-21E8580439C8}">
      <dsp:nvSpPr>
        <dsp:cNvPr id="0" name=""/>
        <dsp:cNvSpPr/>
      </dsp:nvSpPr>
      <dsp:spPr>
        <a:xfrm>
          <a:off x="3529686" y="2206865"/>
          <a:ext cx="1447173" cy="441211"/>
        </a:xfrm>
        <a:prstGeom prst="rect">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Antoine</a:t>
          </a:r>
        </a:p>
      </dsp:txBody>
      <dsp:txXfrm>
        <a:off x="3529686" y="2206865"/>
        <a:ext cx="1447173" cy="441211"/>
      </dsp:txXfrm>
    </dsp:sp>
    <dsp:sp modelId="{3EEC2081-CC1A-4E1C-BA48-44585EA68547}">
      <dsp:nvSpPr>
        <dsp:cNvPr id="0" name=""/>
        <dsp:cNvSpPr/>
      </dsp:nvSpPr>
      <dsp:spPr>
        <a:xfrm>
          <a:off x="3529686" y="2758379"/>
          <a:ext cx="1447173" cy="441211"/>
        </a:xfrm>
        <a:prstGeom prst="rect">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fr-FR" sz="2800" kern="1200"/>
            <a:t>Olivier</a:t>
          </a:r>
        </a:p>
      </dsp:txBody>
      <dsp:txXfrm>
        <a:off x="3529686" y="2758379"/>
        <a:ext cx="1447173" cy="44121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228CE-935F-4CE8-98B1-0059CAA72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1602</Words>
  <Characters>8817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10399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victor andre</cp:lastModifiedBy>
  <cp:revision>9</cp:revision>
  <dcterms:created xsi:type="dcterms:W3CDTF">2015-10-19T18:15:00Z</dcterms:created>
  <dcterms:modified xsi:type="dcterms:W3CDTF">2015-10-21T08:29:00Z</dcterms:modified>
</cp:coreProperties>
</file>